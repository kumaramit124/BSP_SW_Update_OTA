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 Intel BSP OTA Support addition in existing Yocto Build environment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OTA Design Approach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09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Yocto project meta-updater layer is based on OSTree. The meta-updater layer has included the Intel platform support. </w:t>
      </w:r>
    </w:p>
    <w:p w:rsidR="00000000" w:rsidDel="00000000" w:rsidP="00000000" w:rsidRDefault="00000000" w:rsidRPr="00000000" w14:paraId="00000008">
      <w:pPr>
        <w:rPr>
          <w:color w:val="555555"/>
          <w:sz w:val="21"/>
          <w:szCs w:val="21"/>
          <w:shd w:fill="f8f8f8" w:val="clear"/>
        </w:rPr>
      </w:pPr>
      <w:r w:rsidDel="00000000" w:rsidR="00000000" w:rsidRPr="00000000">
        <w:rPr>
          <w:rtl w:val="0"/>
        </w:rPr>
        <w:t xml:space="preserve">OSTree - OSTree </w:t>
      </w:r>
      <w:r w:rsidDel="00000000" w:rsidR="00000000" w:rsidRPr="00000000">
        <w:rPr>
          <w:color w:val="555555"/>
          <w:sz w:val="21"/>
          <w:szCs w:val="21"/>
          <w:shd w:fill="f8f8f8" w:val="clear"/>
          <w:rtl w:val="0"/>
        </w:rPr>
        <w:t xml:space="preserve">is an upgrade system for Linux-based operating systems that performs atomic upgrades of complete filesystem trees.</w:t>
      </w:r>
    </w:p>
    <w:p w:rsidR="00000000" w:rsidDel="00000000" w:rsidP="00000000" w:rsidRDefault="00000000" w:rsidRPr="00000000" w14:paraId="00000009">
      <w:pPr>
        <w:rPr/>
      </w:pPr>
      <w:r w:rsidDel="00000000" w:rsidR="00000000" w:rsidRPr="00000000">
        <w:rPr>
          <w:rtl w:val="0"/>
        </w:rPr>
        <w:t xml:space="preserve">OSTree is designed for deploying core systems. </w:t>
      </w:r>
      <w:r w:rsidDel="00000000" w:rsidR="00000000" w:rsidRPr="00000000">
        <w:rPr>
          <w:rtl w:val="0"/>
        </w:rPr>
        <w:t xml:space="preserve"> </w:t>
      </w:r>
      <w:r w:rsidDel="00000000" w:rsidR="00000000" w:rsidRPr="00000000">
        <w:rPr>
          <w:color w:val="555555"/>
          <w:sz w:val="21"/>
          <w:szCs w:val="21"/>
          <w:shd w:fill="f8f8f8" w:val="clear"/>
          <w:rtl w:val="0"/>
        </w:rPr>
        <w:t xml:space="preserve">The core OSTree model is like git in that it checksums individual files and has a content-addressed-object store.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OSTree Features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OSTree design fully atomic and safe upgrade.</w:t>
      </w:r>
    </w:p>
    <w:p w:rsidR="00000000" w:rsidDel="00000000" w:rsidP="00000000" w:rsidRDefault="00000000" w:rsidRPr="00000000" w14:paraId="0000000C">
      <w:pPr>
        <w:numPr>
          <w:ilvl w:val="0"/>
          <w:numId w:val="6"/>
        </w:numPr>
        <w:ind w:left="1440" w:hanging="360"/>
        <w:rPr>
          <w:u w:val="none"/>
        </w:rPr>
      </w:pPr>
      <w:r w:rsidDel="00000000" w:rsidR="00000000" w:rsidRPr="00000000">
        <w:rPr>
          <w:color w:val="c8c8c8"/>
          <w:sz w:val="21"/>
          <w:szCs w:val="21"/>
          <w:shd w:fill="272b30" w:val="clear"/>
          <w:rtl w:val="0"/>
        </w:rPr>
        <w:t xml:space="preserve">This means that if an update is not successful, it must not be partially installed. The failure must leave the device in the same state as if the update did not start and no intermediate state must exist</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color w:val="c8c8c8"/>
          <w:sz w:val="21"/>
          <w:szCs w:val="21"/>
          <w:shd w:fill="272b30" w:val="clear"/>
          <w:rtl w:val="0"/>
        </w:rPr>
        <w:t xml:space="preserve">OSTree operates at the Unix filesystem layer and thus on top of any filesystem or block storage layout.</w:t>
      </w:r>
    </w:p>
    <w:p w:rsidR="00000000" w:rsidDel="00000000" w:rsidP="00000000" w:rsidRDefault="00000000" w:rsidRPr="00000000" w14:paraId="0000000E">
      <w:pPr>
        <w:numPr>
          <w:ilvl w:val="0"/>
          <w:numId w:val="1"/>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OSTree does not impose strict requirements on the partitioning scheme</w:t>
      </w:r>
    </w:p>
    <w:p w:rsidR="00000000" w:rsidDel="00000000" w:rsidP="00000000" w:rsidRDefault="00000000" w:rsidRPr="00000000" w14:paraId="0000000F">
      <w:pPr>
        <w:numPr>
          <w:ilvl w:val="0"/>
          <w:numId w:val="1"/>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Security is at the core of OSTree, offering content replication incrementally over HTTPS via GPG signatures and using SHA256 hash checksums.</w:t>
      </w:r>
    </w:p>
    <w:p w:rsidR="00000000" w:rsidDel="00000000" w:rsidP="00000000" w:rsidRDefault="00000000" w:rsidRPr="00000000" w14:paraId="00000010">
      <w:pPr>
        <w:numPr>
          <w:ilvl w:val="0"/>
          <w:numId w:val="1"/>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Support rollback feature - If system is crashed or power pulled, you will have either the old system or new one.</w:t>
      </w:r>
    </w:p>
    <w:p w:rsidR="00000000" w:rsidDel="00000000" w:rsidP="00000000" w:rsidRDefault="00000000" w:rsidRPr="00000000" w14:paraId="00000011">
      <w:pPr>
        <w:numPr>
          <w:ilvl w:val="0"/>
          <w:numId w:val="1"/>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Failures during an OSTree atomic update are not committed, meaning that a failed update have no effect on the running system.</w:t>
      </w:r>
    </w:p>
    <w:p w:rsidR="00000000" w:rsidDel="00000000" w:rsidP="00000000" w:rsidRDefault="00000000" w:rsidRPr="00000000" w14:paraId="00000012">
      <w:pPr>
        <w:numPr>
          <w:ilvl w:val="0"/>
          <w:numId w:val="1"/>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If an OSTree atomic update completes successfully but introduces software issues, rolling back to the previous working version is guaranteed to work.</w:t>
      </w:r>
    </w:p>
    <w:p w:rsidR="00000000" w:rsidDel="00000000" w:rsidP="00000000" w:rsidRDefault="00000000" w:rsidRPr="00000000" w14:paraId="00000013">
      <w:pPr>
        <w:numPr>
          <w:ilvl w:val="0"/>
          <w:numId w:val="1"/>
        </w:numPr>
        <w:ind w:left="720" w:hanging="360"/>
        <w:rPr>
          <w:color w:val="c8c8c8"/>
          <w:sz w:val="21"/>
          <w:szCs w:val="21"/>
          <w:u w:val="none"/>
          <w:shd w:fill="272b30" w:val="clear"/>
        </w:rPr>
      </w:pPr>
      <w:r w:rsidDel="00000000" w:rsidR="00000000" w:rsidRPr="00000000">
        <w:rPr>
          <w:color w:val="333333"/>
          <w:sz w:val="24"/>
          <w:szCs w:val="24"/>
          <w:highlight w:val="white"/>
          <w:rtl w:val="0"/>
        </w:rPr>
        <w:t xml:space="preserve">OSTree, you maintain system images in a Web server-based repository.</w:t>
      </w:r>
    </w:p>
    <w:p w:rsidR="00000000" w:rsidDel="00000000" w:rsidP="00000000" w:rsidRDefault="00000000" w:rsidRPr="00000000" w14:paraId="00000014">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The images are automatically added to the Web server repository at build time, providing an incremental history - and system fallback - for each build.</w:t>
      </w:r>
    </w:p>
    <w:p w:rsidR="00000000" w:rsidDel="00000000" w:rsidP="00000000" w:rsidRDefault="00000000" w:rsidRPr="00000000" w14:paraId="00000015">
      <w:pPr>
        <w:numPr>
          <w:ilvl w:val="0"/>
          <w:numId w:val="1"/>
        </w:numPr>
        <w:ind w:left="720" w:hanging="360"/>
        <w:rPr>
          <w:color w:val="333333"/>
          <w:sz w:val="24"/>
          <w:szCs w:val="24"/>
          <w:highlight w:val="white"/>
          <w:u w:val="none"/>
        </w:rPr>
      </w:pPr>
      <w:r w:rsidDel="00000000" w:rsidR="00000000" w:rsidRPr="00000000">
        <w:rPr>
          <w:rtl w:val="0"/>
        </w:rPr>
      </w:r>
    </w:p>
    <w:p w:rsidR="00000000" w:rsidDel="00000000" w:rsidP="00000000" w:rsidRDefault="00000000" w:rsidRPr="00000000" w14:paraId="00000016">
      <w:pPr>
        <w:ind w:left="720" w:firstLine="0"/>
        <w:rPr>
          <w:color w:val="c8c8c8"/>
          <w:sz w:val="21"/>
          <w:szCs w:val="21"/>
          <w:shd w:fill="272b30" w:val="clear"/>
        </w:rPr>
      </w:pPr>
      <w:r w:rsidDel="00000000" w:rsidR="00000000" w:rsidRPr="00000000">
        <w:rPr>
          <w:rtl w:val="0"/>
        </w:rPr>
      </w:r>
    </w:p>
    <w:p w:rsidR="00000000" w:rsidDel="00000000" w:rsidP="00000000" w:rsidRDefault="00000000" w:rsidRPr="00000000" w14:paraId="00000017">
      <w:pPr>
        <w:ind w:left="0" w:firstLine="0"/>
        <w:rPr>
          <w:color w:val="c8c8c8"/>
          <w:sz w:val="21"/>
          <w:szCs w:val="21"/>
          <w:shd w:fill="272b30" w:val="clear"/>
        </w:rPr>
      </w:pPr>
      <w:r w:rsidDel="00000000" w:rsidR="00000000" w:rsidRPr="00000000">
        <w:rPr>
          <w:color w:val="c8c8c8"/>
          <w:sz w:val="21"/>
          <w:szCs w:val="21"/>
          <w:shd w:fill="272b30" w:val="clear"/>
          <w:rtl w:val="0"/>
        </w:rPr>
        <w:t xml:space="preserve">Upgrade Workflow - </w:t>
      </w:r>
    </w:p>
    <w:p w:rsidR="00000000" w:rsidDel="00000000" w:rsidP="00000000" w:rsidRDefault="00000000" w:rsidRPr="00000000" w14:paraId="00000018">
      <w:pPr>
        <w:numPr>
          <w:ilvl w:val="0"/>
          <w:numId w:val="9"/>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First time system boots with the OTA supported implementation image.</w:t>
      </w:r>
    </w:p>
    <w:p w:rsidR="00000000" w:rsidDel="00000000" w:rsidP="00000000" w:rsidRDefault="00000000" w:rsidRPr="00000000" w14:paraId="00000019">
      <w:pPr>
        <w:numPr>
          <w:ilvl w:val="0"/>
          <w:numId w:val="9"/>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A new version is made available as a new OSTree commit in the local repository, either dowloading it from the network.</w:t>
      </w:r>
    </w:p>
    <w:p w:rsidR="00000000" w:rsidDel="00000000" w:rsidP="00000000" w:rsidRDefault="00000000" w:rsidRPr="00000000" w14:paraId="0000001A">
      <w:pPr>
        <w:numPr>
          <w:ilvl w:val="0"/>
          <w:numId w:val="9"/>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The new version is deployed.</w:t>
      </w:r>
    </w:p>
    <w:p w:rsidR="00000000" w:rsidDel="00000000" w:rsidP="00000000" w:rsidRDefault="00000000" w:rsidRPr="00000000" w14:paraId="0000001B">
      <w:pPr>
        <w:numPr>
          <w:ilvl w:val="0"/>
          <w:numId w:val="9"/>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The system reboots into the new deployment.</w:t>
      </w:r>
    </w:p>
    <w:p w:rsidR="00000000" w:rsidDel="00000000" w:rsidP="00000000" w:rsidRDefault="00000000" w:rsidRPr="00000000" w14:paraId="0000001C">
      <w:pPr>
        <w:numPr>
          <w:ilvl w:val="0"/>
          <w:numId w:val="9"/>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If the system fails to boot properly (which should be determined by the system boot logic), the system can roll back to the previous deployment.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Web-Based OTA Update - </w:t>
      </w:r>
    </w:p>
    <w:p w:rsidR="00000000" w:rsidDel="00000000" w:rsidP="00000000" w:rsidRDefault="00000000" w:rsidRPr="00000000" w14:paraId="0000001F">
      <w:pPr>
        <w:numPr>
          <w:ilvl w:val="0"/>
          <w:numId w:val="10"/>
        </w:numPr>
        <w:ind w:left="720" w:hanging="360"/>
        <w:rPr>
          <w:u w:val="none"/>
        </w:rPr>
      </w:pPr>
      <w:r w:rsidDel="00000000" w:rsidR="00000000" w:rsidRPr="00000000">
        <w:rPr>
          <w:color w:val="c8c8c8"/>
          <w:sz w:val="21"/>
          <w:szCs w:val="21"/>
          <w:shd w:fill="272b30" w:val="clear"/>
          <w:rtl w:val="0"/>
        </w:rPr>
        <w:t xml:space="preserve">The image building pipelines </w:t>
      </w:r>
      <w:ins w:author="Praveenkumar Naik" w:id="0" w:date="2020-08-18T05:03:20Z">
        <w:r w:rsidDel="00000000" w:rsidR="00000000" w:rsidRPr="00000000">
          <w:rPr>
            <w:color w:val="c8c8c8"/>
            <w:sz w:val="21"/>
            <w:szCs w:val="21"/>
            <w:shd w:fill="272b30" w:val="clear"/>
            <w:rtl w:val="0"/>
          </w:rPr>
          <w:t xml:space="preserve">pushes</w:t>
        </w:r>
      </w:ins>
      <w:del w:author="Praveenkumar Naik" w:id="0" w:date="2020-08-18T05:03:20Z">
        <w:r w:rsidDel="00000000" w:rsidR="00000000" w:rsidRPr="00000000">
          <w:rPr>
            <w:color w:val="c8c8c8"/>
            <w:sz w:val="21"/>
            <w:szCs w:val="21"/>
            <w:shd w:fill="272b30" w:val="clear"/>
            <w:rtl w:val="0"/>
          </w:rPr>
          <w:delText xml:space="preserve">pushes</w:delText>
        </w:r>
        <w:r w:rsidDel="00000000" w:rsidR="00000000" w:rsidRPr="00000000">
          <w:rPr>
            <w:color w:val="c8c8c8"/>
            <w:sz w:val="21"/>
            <w:szCs w:val="21"/>
            <w:shd w:fill="272b30" w:val="clear"/>
            <w:rtl w:val="0"/>
          </w:rPr>
          <w:delText xml:space="preserve"> </w:delText>
        </w:r>
      </w:del>
      <w:r w:rsidDel="00000000" w:rsidR="00000000" w:rsidRPr="00000000">
        <w:rPr>
          <w:color w:val="c8c8c8"/>
          <w:sz w:val="21"/>
          <w:szCs w:val="21"/>
          <w:shd w:fill="272b30" w:val="clear"/>
          <w:rtl w:val="0"/>
        </w:rPr>
        <w:t xml:space="preserve">commits to an OSTree repository on each build.</w:t>
      </w:r>
    </w:p>
    <w:p w:rsidR="00000000" w:rsidDel="00000000" w:rsidP="00000000" w:rsidRDefault="00000000" w:rsidRPr="00000000" w14:paraId="00000020">
      <w:pPr>
        <w:numPr>
          <w:ilvl w:val="0"/>
          <w:numId w:val="10"/>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a standard web server provides access over HTTPS to the OSTree repository handling it as a plain hierarchy of static files, with no special knowledge of OSTree.</w:t>
      </w:r>
    </w:p>
    <w:p w:rsidR="00000000" w:rsidDel="00000000" w:rsidP="00000000" w:rsidRDefault="00000000" w:rsidRPr="00000000" w14:paraId="00000021">
      <w:pPr>
        <w:numPr>
          <w:ilvl w:val="0"/>
          <w:numId w:val="10"/>
        </w:numPr>
        <w:ind w:left="720" w:hanging="360"/>
        <w:rPr>
          <w:color w:val="c8c8c8"/>
          <w:sz w:val="21"/>
          <w:szCs w:val="21"/>
          <w:u w:val="none"/>
          <w:shd w:fill="272b30" w:val="clear"/>
        </w:rPr>
      </w:pPr>
      <w:r w:rsidDel="00000000" w:rsidR="00000000" w:rsidRPr="00000000">
        <w:rPr>
          <w:color w:val="c8c8c8"/>
          <w:sz w:val="21"/>
          <w:szCs w:val="21"/>
          <w:shd w:fill="272b30" w:val="clear"/>
          <w:rtl w:val="0"/>
        </w:rPr>
        <w:t xml:space="preserve">The client devices poll the web server and retrieve updates when they get published.</w:t>
      </w:r>
    </w:p>
    <w:p w:rsidR="00000000" w:rsidDel="00000000" w:rsidP="00000000" w:rsidRDefault="00000000" w:rsidRPr="00000000" w14:paraId="00000022">
      <w:pPr>
        <w:ind w:left="720" w:firstLine="0"/>
        <w:rPr>
          <w:color w:val="c8c8c8"/>
          <w:sz w:val="21"/>
          <w:szCs w:val="21"/>
          <w:shd w:fill="272b30" w:val="clear"/>
        </w:rPr>
      </w:pPr>
      <w:r w:rsidDel="00000000" w:rsidR="00000000" w:rsidRPr="00000000">
        <w:rPr>
          <w:rtl w:val="0"/>
        </w:rPr>
      </w:r>
    </w:p>
    <w:p w:rsidR="00000000" w:rsidDel="00000000" w:rsidP="00000000" w:rsidRDefault="00000000" w:rsidRPr="00000000" w14:paraId="00000023">
      <w:pPr>
        <w:ind w:left="720" w:firstLine="0"/>
        <w:rPr>
          <w:color w:val="c8c8c8"/>
          <w:sz w:val="21"/>
          <w:szCs w:val="21"/>
          <w:shd w:fill="272b30" w:val="clear"/>
        </w:rPr>
      </w:pPr>
      <w:r w:rsidDel="00000000" w:rsidR="00000000" w:rsidRPr="00000000">
        <w:rPr>
          <w:rtl w:val="0"/>
        </w:rPr>
      </w:r>
    </w:p>
    <w:p w:rsidR="00000000" w:rsidDel="00000000" w:rsidP="00000000" w:rsidRDefault="00000000" w:rsidRPr="00000000" w14:paraId="00000024">
      <w:pPr>
        <w:ind w:left="720" w:firstLine="0"/>
        <w:rPr>
          <w:color w:val="c8c8c8"/>
          <w:sz w:val="21"/>
          <w:szCs w:val="21"/>
          <w:shd w:fill="272b30" w:val="clear"/>
        </w:rPr>
      </w:pPr>
      <w:r w:rsidDel="00000000" w:rsidR="00000000" w:rsidRPr="00000000">
        <w:rPr>
          <w:color w:val="c8c8c8"/>
          <w:sz w:val="21"/>
          <w:szCs w:val="21"/>
          <w:shd w:fill="272b30" w:val="clear"/>
        </w:rPr>
        <w:drawing>
          <wp:inline distB="114300" distT="114300" distL="114300" distR="114300">
            <wp:extent cx="5062538" cy="46005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62538"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1155cc"/>
        </w:rPr>
      </w:pPr>
      <w:r w:rsidDel="00000000" w:rsidR="00000000" w:rsidRPr="00000000">
        <w:rPr>
          <w:b w:val="1"/>
          <w:color w:val="1155cc"/>
          <w:rtl w:val="0"/>
        </w:rPr>
        <w:t xml:space="preserve">Yocto Build Server</w:t>
      </w:r>
    </w:p>
    <w:p w:rsidR="00000000" w:rsidDel="00000000" w:rsidP="00000000" w:rsidRDefault="00000000" w:rsidRPr="00000000" w14:paraId="00000027">
      <w:pPr>
        <w:rPr/>
      </w:pPr>
      <w:r w:rsidDel="00000000" w:rsidR="00000000" w:rsidRPr="00000000">
        <w:rPr>
          <w:rtl w:val="0"/>
        </w:rPr>
        <w:t xml:space="preserve">Setup the Layer - </w:t>
      </w:r>
    </w:p>
    <w:p w:rsidR="00000000" w:rsidDel="00000000" w:rsidP="00000000" w:rsidRDefault="00000000" w:rsidRPr="00000000" w14:paraId="00000028">
      <w:pPr>
        <w:numPr>
          <w:ilvl w:val="0"/>
          <w:numId w:val="3"/>
        </w:numPr>
        <w:ind w:left="720" w:hanging="360"/>
        <w:rPr>
          <w:u w:val="none"/>
        </w:rPr>
      </w:pPr>
      <w:r w:rsidDel="00000000" w:rsidR="00000000" w:rsidRPr="00000000">
        <w:rPr>
          <w:color w:val="333333"/>
          <w:sz w:val="23"/>
          <w:szCs w:val="23"/>
          <w:rtl w:val="0"/>
        </w:rPr>
        <w:t xml:space="preserve">Clone the </w:t>
      </w:r>
      <w:hyperlink r:id="rId8">
        <w:r w:rsidDel="00000000" w:rsidR="00000000" w:rsidRPr="00000000">
          <w:rPr>
            <w:color w:val="00ace0"/>
            <w:sz w:val="23"/>
            <w:szCs w:val="23"/>
            <w:rtl w:val="0"/>
          </w:rPr>
          <w:t xml:space="preserve">meta-updater</w:t>
        </w:r>
      </w:hyperlink>
      <w:r w:rsidDel="00000000" w:rsidR="00000000" w:rsidRPr="00000000">
        <w:rPr>
          <w:color w:val="333333"/>
          <w:sz w:val="23"/>
          <w:szCs w:val="23"/>
          <w:rtl w:val="0"/>
        </w:rPr>
        <w:t xml:space="preserve"> layer and add it to your </w:t>
      </w:r>
      <w:hyperlink r:id="rId9">
        <w:r w:rsidDel="00000000" w:rsidR="00000000" w:rsidRPr="00000000">
          <w:rPr>
            <w:color w:val="00ace0"/>
            <w:sz w:val="23"/>
            <w:szCs w:val="23"/>
            <w:rtl w:val="0"/>
          </w:rPr>
          <w:t xml:space="preserve">bblayers.conf</w:t>
        </w:r>
      </w:hyperlink>
      <w:r w:rsidDel="00000000" w:rsidR="00000000" w:rsidRPr="00000000">
        <w:rPr>
          <w:color w:val="333333"/>
          <w:sz w:val="23"/>
          <w:szCs w:val="23"/>
          <w:rtl w:val="0"/>
        </w:rPr>
        <w:t xml:space="preserve">.</w:t>
      </w:r>
    </w:p>
    <w:p w:rsidR="00000000" w:rsidDel="00000000" w:rsidP="00000000" w:rsidRDefault="00000000" w:rsidRPr="00000000" w14:paraId="00000029">
      <w:pPr>
        <w:numPr>
          <w:ilvl w:val="0"/>
          <w:numId w:val="3"/>
        </w:numPr>
        <w:ind w:left="720" w:hanging="360"/>
        <w:rPr>
          <w:color w:val="333333"/>
          <w:sz w:val="23"/>
          <w:szCs w:val="23"/>
          <w:u w:val="none"/>
        </w:rPr>
      </w:pPr>
      <w:r w:rsidDel="00000000" w:rsidR="00000000" w:rsidRPr="00000000">
        <w:rPr>
          <w:color w:val="333333"/>
          <w:sz w:val="23"/>
          <w:szCs w:val="23"/>
          <w:rtl w:val="0"/>
        </w:rPr>
        <w:t xml:space="preserve">Clone a BSP integration layer (</w:t>
      </w:r>
      <w:r w:rsidDel="00000000" w:rsidR="00000000" w:rsidRPr="00000000">
        <w:rPr>
          <w:rFonts w:ascii="Roboto Mono" w:cs="Roboto Mono" w:eastAsia="Roboto Mono" w:hAnsi="Roboto Mono"/>
          <w:color w:val="eb4971"/>
          <w:sz w:val="21"/>
          <w:szCs w:val="21"/>
          <w:rtl w:val="0"/>
        </w:rPr>
        <w:t xml:space="preserve">meta-updater-${PLATFORM}</w:t>
      </w:r>
      <w:r w:rsidDel="00000000" w:rsidR="00000000" w:rsidRPr="00000000">
        <w:rPr>
          <w:color w:val="333333"/>
          <w:sz w:val="23"/>
          <w:szCs w:val="23"/>
          <w:rtl w:val="0"/>
        </w:rPr>
        <w:t xml:space="preserve">, e.g. </w:t>
      </w:r>
      <w:hyperlink r:id="rId10">
        <w:r w:rsidDel="00000000" w:rsidR="00000000" w:rsidRPr="00000000">
          <w:rPr>
            <w:color w:val="00ace0"/>
            <w:sz w:val="23"/>
            <w:szCs w:val="23"/>
            <w:rtl w:val="0"/>
          </w:rPr>
          <w:t xml:space="preserve">meta-updater-</w:t>
        </w:r>
      </w:hyperlink>
      <w:r w:rsidDel="00000000" w:rsidR="00000000" w:rsidRPr="00000000">
        <w:rPr>
          <w:color w:val="333333"/>
          <w:sz w:val="23"/>
          <w:szCs w:val="23"/>
          <w:rtl w:val="0"/>
        </w:rPr>
        <w:t xml:space="preserve">minnowboard) and add it to your </w:t>
      </w:r>
      <w:r w:rsidDel="00000000" w:rsidR="00000000" w:rsidRPr="00000000">
        <w:rPr>
          <w:rFonts w:ascii="Roboto Mono" w:cs="Roboto Mono" w:eastAsia="Roboto Mono" w:hAnsi="Roboto Mono"/>
          <w:color w:val="eb4971"/>
          <w:sz w:val="21"/>
          <w:szCs w:val="21"/>
          <w:rtl w:val="0"/>
        </w:rPr>
        <w:t xml:space="preserve">conf/bblayers.conf</w:t>
      </w:r>
      <w:r w:rsidDel="00000000" w:rsidR="00000000" w:rsidRPr="00000000">
        <w:rPr>
          <w:color w:val="333333"/>
          <w:sz w:val="23"/>
          <w:szCs w:val="23"/>
          <w:rtl w:val="0"/>
        </w:rPr>
        <w:t xml:space="preserve">.</w:t>
      </w:r>
    </w:p>
    <w:p w:rsidR="00000000" w:rsidDel="00000000" w:rsidP="00000000" w:rsidRDefault="00000000" w:rsidRPr="00000000" w14:paraId="0000002A">
      <w:pPr>
        <w:numPr>
          <w:ilvl w:val="0"/>
          <w:numId w:val="3"/>
        </w:numPr>
        <w:ind w:left="720" w:hanging="360"/>
        <w:rPr>
          <w:color w:val="333333"/>
          <w:sz w:val="23"/>
          <w:szCs w:val="23"/>
          <w:u w:val="none"/>
        </w:rPr>
      </w:pPr>
      <w:r w:rsidDel="00000000" w:rsidR="00000000" w:rsidRPr="00000000">
        <w:rPr>
          <w:color w:val="333333"/>
          <w:sz w:val="23"/>
          <w:szCs w:val="23"/>
          <w:rtl w:val="0"/>
        </w:rPr>
        <w:t xml:space="preserve">To add the support for leafhill need to add the new layer to leafhill or replace the minnowboard with leafhill.</w:t>
      </w:r>
    </w:p>
    <w:p w:rsidR="00000000" w:rsidDel="00000000" w:rsidP="00000000" w:rsidRDefault="00000000" w:rsidRPr="00000000" w14:paraId="0000002B">
      <w:pPr>
        <w:numPr>
          <w:ilvl w:val="0"/>
          <w:numId w:val="3"/>
        </w:numPr>
        <w:ind w:left="720" w:hanging="360"/>
        <w:rPr>
          <w:color w:val="333333"/>
          <w:sz w:val="23"/>
          <w:szCs w:val="23"/>
          <w:u w:val="none"/>
        </w:rPr>
      </w:pPr>
      <w:r w:rsidDel="00000000" w:rsidR="00000000" w:rsidRPr="00000000">
        <w:rPr>
          <w:color w:val="333333"/>
          <w:sz w:val="23"/>
          <w:szCs w:val="23"/>
          <w:rtl w:val="0"/>
        </w:rPr>
        <w:t xml:space="preserve">Set up your </w:t>
      </w:r>
      <w:hyperlink r:id="rId11">
        <w:r w:rsidDel="00000000" w:rsidR="00000000" w:rsidRPr="00000000">
          <w:rPr>
            <w:color w:val="00ace0"/>
            <w:sz w:val="23"/>
            <w:szCs w:val="23"/>
            <w:rtl w:val="0"/>
          </w:rPr>
          <w:t xml:space="preserve">distro</w:t>
        </w:r>
      </w:hyperlink>
      <w:r w:rsidDel="00000000" w:rsidR="00000000" w:rsidRPr="00000000">
        <w:rPr>
          <w:color w:val="333333"/>
          <w:sz w:val="23"/>
          <w:szCs w:val="23"/>
          <w:rtl w:val="0"/>
        </w:rPr>
        <w:t xml:space="preserve">. If you are using "poky", the default distro in Yocto, you can change it in your </w:t>
      </w:r>
      <w:r w:rsidDel="00000000" w:rsidR="00000000" w:rsidRPr="00000000">
        <w:rPr>
          <w:rFonts w:ascii="Roboto Mono" w:cs="Roboto Mono" w:eastAsia="Roboto Mono" w:hAnsi="Roboto Mono"/>
          <w:color w:val="eb4971"/>
          <w:sz w:val="21"/>
          <w:szCs w:val="21"/>
          <w:rtl w:val="0"/>
        </w:rPr>
        <w:t xml:space="preserve">conf/local.conf</w:t>
      </w:r>
      <w:r w:rsidDel="00000000" w:rsidR="00000000" w:rsidRPr="00000000">
        <w:rPr>
          <w:color w:val="333333"/>
          <w:sz w:val="23"/>
          <w:szCs w:val="23"/>
          <w:rtl w:val="0"/>
        </w:rPr>
        <w:t xml:space="preserve"> to </w:t>
      </w:r>
      <w:r w:rsidDel="00000000" w:rsidR="00000000" w:rsidRPr="00000000">
        <w:rPr>
          <w:rFonts w:ascii="Roboto Mono" w:cs="Roboto Mono" w:eastAsia="Roboto Mono" w:hAnsi="Roboto Mono"/>
          <w:color w:val="eb4971"/>
          <w:sz w:val="21"/>
          <w:szCs w:val="21"/>
          <w:rtl w:val="0"/>
        </w:rPr>
        <w:t xml:space="preserve">poky-sota</w:t>
      </w:r>
      <w:r w:rsidDel="00000000" w:rsidR="00000000" w:rsidRPr="00000000">
        <w:rPr>
          <w:color w:val="333333"/>
          <w:sz w:val="23"/>
          <w:szCs w:val="23"/>
          <w:rtl w:val="0"/>
        </w:rPr>
        <w:t xml:space="preserve"> or to </w:t>
      </w:r>
      <w:r w:rsidDel="00000000" w:rsidR="00000000" w:rsidRPr="00000000">
        <w:rPr>
          <w:rFonts w:ascii="Roboto Mono" w:cs="Roboto Mono" w:eastAsia="Roboto Mono" w:hAnsi="Roboto Mono"/>
          <w:color w:val="eb4971"/>
          <w:sz w:val="21"/>
          <w:szCs w:val="21"/>
          <w:rtl w:val="0"/>
        </w:rPr>
        <w:t xml:space="preserve">poky-sota-systemd</w:t>
      </w:r>
      <w:r w:rsidDel="00000000" w:rsidR="00000000" w:rsidRPr="00000000">
        <w:rPr>
          <w:color w:val="333333"/>
          <w:sz w:val="23"/>
          <w:szCs w:val="23"/>
          <w:rtl w:val="0"/>
        </w:rPr>
        <w:t xml:space="preserve">.</w:t>
      </w:r>
    </w:p>
    <w:p w:rsidR="00000000" w:rsidDel="00000000" w:rsidP="00000000" w:rsidRDefault="00000000" w:rsidRPr="00000000" w14:paraId="0000002C">
      <w:pPr>
        <w:numPr>
          <w:ilvl w:val="0"/>
          <w:numId w:val="3"/>
        </w:numPr>
        <w:ind w:left="720" w:hanging="360"/>
        <w:rPr>
          <w:color w:val="333333"/>
          <w:sz w:val="23"/>
          <w:szCs w:val="23"/>
          <w:u w:val="none"/>
        </w:rPr>
      </w:pPr>
      <w:hyperlink r:id="rId12">
        <w:r w:rsidDel="00000000" w:rsidR="00000000" w:rsidRPr="00000000">
          <w:rPr>
            <w:color w:val="00ace0"/>
            <w:sz w:val="23"/>
            <w:szCs w:val="23"/>
            <w:rtl w:val="0"/>
          </w:rPr>
          <w:t xml:space="preserve">Create a provisioning key</w:t>
        </w:r>
      </w:hyperlink>
      <w:r w:rsidDel="00000000" w:rsidR="00000000" w:rsidRPr="00000000">
        <w:rPr>
          <w:color w:val="333333"/>
          <w:sz w:val="23"/>
          <w:szCs w:val="23"/>
          <w:rtl w:val="0"/>
        </w:rPr>
        <w:t xml:space="preserve"> and add it to your </w:t>
      </w:r>
      <w:r w:rsidDel="00000000" w:rsidR="00000000" w:rsidRPr="00000000">
        <w:rPr>
          <w:rFonts w:ascii="Roboto Mono" w:cs="Roboto Mono" w:eastAsia="Roboto Mono" w:hAnsi="Roboto Mono"/>
          <w:color w:val="eb4971"/>
          <w:sz w:val="21"/>
          <w:szCs w:val="21"/>
          <w:rtl w:val="0"/>
        </w:rPr>
        <w:t xml:space="preserve">local.conf</w:t>
      </w:r>
      <w:r w:rsidDel="00000000" w:rsidR="00000000" w:rsidRPr="00000000">
        <w:rPr>
          <w:color w:val="333333"/>
          <w:sz w:val="23"/>
          <w:szCs w:val="23"/>
          <w:rtl w:val="0"/>
        </w:rPr>
        <w:t xml:space="preserve">.</w:t>
      </w:r>
    </w:p>
    <w:p w:rsidR="00000000" w:rsidDel="00000000" w:rsidP="00000000" w:rsidRDefault="00000000" w:rsidRPr="00000000" w14:paraId="0000002D">
      <w:pPr>
        <w:ind w:left="0" w:firstLine="0"/>
        <w:rPr>
          <w:color w:val="333333"/>
          <w:sz w:val="23"/>
          <w:szCs w:val="23"/>
        </w:rPr>
      </w:pPr>
      <w:r w:rsidDel="00000000" w:rsidR="00000000" w:rsidRPr="00000000">
        <w:rPr>
          <w:rtl w:val="0"/>
        </w:rPr>
      </w:r>
    </w:p>
    <w:p w:rsidR="00000000" w:rsidDel="00000000" w:rsidP="00000000" w:rsidRDefault="00000000" w:rsidRPr="00000000" w14:paraId="0000002E">
      <w:pPr>
        <w:ind w:left="0" w:firstLine="0"/>
        <w:rPr>
          <w:color w:val="333333"/>
          <w:sz w:val="23"/>
          <w:szCs w:val="23"/>
        </w:rPr>
      </w:pPr>
      <w:r w:rsidDel="00000000" w:rsidR="00000000" w:rsidRPr="00000000">
        <w:rPr>
          <w:color w:val="333333"/>
          <w:sz w:val="23"/>
          <w:szCs w:val="23"/>
          <w:rtl w:val="0"/>
        </w:rPr>
        <w:t xml:space="preserve">Build Image - </w:t>
      </w:r>
    </w:p>
    <w:p w:rsidR="00000000" w:rsidDel="00000000" w:rsidP="00000000" w:rsidRDefault="00000000" w:rsidRPr="00000000" w14:paraId="0000002F">
      <w:pPr>
        <w:numPr>
          <w:ilvl w:val="0"/>
          <w:numId w:val="8"/>
        </w:numPr>
        <w:ind w:left="720" w:hanging="360"/>
        <w:rPr>
          <w:color w:val="333333"/>
          <w:sz w:val="23"/>
          <w:szCs w:val="23"/>
          <w:u w:val="none"/>
        </w:rPr>
      </w:pPr>
      <w:r w:rsidDel="00000000" w:rsidR="00000000" w:rsidRPr="00000000">
        <w:rPr>
          <w:color w:val="333333"/>
          <w:sz w:val="23"/>
          <w:szCs w:val="23"/>
          <w:rtl w:val="0"/>
        </w:rPr>
        <w:t xml:space="preserve">Build your image as usual, with bitbake.</w:t>
      </w:r>
    </w:p>
    <w:p w:rsidR="00000000" w:rsidDel="00000000" w:rsidP="00000000" w:rsidRDefault="00000000" w:rsidRPr="00000000" w14:paraId="00000030">
      <w:pPr>
        <w:numPr>
          <w:ilvl w:val="0"/>
          <w:numId w:val="8"/>
        </w:numPr>
        <w:ind w:left="720" w:hanging="360"/>
        <w:rPr>
          <w:color w:val="333333"/>
          <w:sz w:val="23"/>
          <w:szCs w:val="23"/>
          <w:u w:val="none"/>
        </w:rPr>
      </w:pPr>
      <w:r w:rsidDel="00000000" w:rsidR="00000000" w:rsidRPr="00000000">
        <w:rPr>
          <w:color w:val="333333"/>
          <w:sz w:val="23"/>
          <w:szCs w:val="23"/>
          <w:rtl w:val="0"/>
        </w:rPr>
        <w:t xml:space="preserve">After building the root file system, bitbake will then create an </w:t>
      </w:r>
      <w:hyperlink r:id="rId13">
        <w:r w:rsidDel="00000000" w:rsidR="00000000" w:rsidRPr="00000000">
          <w:rPr>
            <w:color w:val="00ace0"/>
            <w:sz w:val="23"/>
            <w:szCs w:val="23"/>
            <w:rtl w:val="0"/>
          </w:rPr>
          <w:t xml:space="preserve">OSTree-enabled version</w:t>
        </w:r>
      </w:hyperlink>
      <w:r w:rsidDel="00000000" w:rsidR="00000000" w:rsidRPr="00000000">
        <w:rPr>
          <w:color w:val="333333"/>
          <w:sz w:val="23"/>
          <w:szCs w:val="23"/>
          <w:rtl w:val="0"/>
        </w:rPr>
        <w:t xml:space="preserve"> of it, commit it to your local OSTree repo, and push it to OTA Connect.</w:t>
      </w:r>
    </w:p>
    <w:p w:rsidR="00000000" w:rsidDel="00000000" w:rsidP="00000000" w:rsidRDefault="00000000" w:rsidRPr="00000000" w14:paraId="00000031">
      <w:pPr>
        <w:numPr>
          <w:ilvl w:val="0"/>
          <w:numId w:val="8"/>
        </w:numPr>
        <w:ind w:left="720" w:hanging="360"/>
        <w:rPr>
          <w:color w:val="333333"/>
          <w:sz w:val="23"/>
          <w:szCs w:val="23"/>
          <w:u w:val="none"/>
        </w:rPr>
      </w:pPr>
      <w:r w:rsidDel="00000000" w:rsidR="00000000" w:rsidRPr="00000000">
        <w:rPr>
          <w:color w:val="333333"/>
          <w:sz w:val="23"/>
          <w:szCs w:val="23"/>
          <w:rtl w:val="0"/>
        </w:rPr>
        <w:t xml:space="preserve">A live disk image will be created (normally named </w:t>
      </w:r>
      <w:r w:rsidDel="00000000" w:rsidR="00000000" w:rsidRPr="00000000">
        <w:rPr>
          <w:rFonts w:ascii="Roboto Mono" w:cs="Roboto Mono" w:eastAsia="Roboto Mono" w:hAnsi="Roboto Mono"/>
          <w:color w:val="eb4971"/>
          <w:sz w:val="21"/>
          <w:szCs w:val="21"/>
          <w:rtl w:val="0"/>
        </w:rPr>
        <w:t xml:space="preserve">${IMAGE_NAME}.wic</w:t>
      </w:r>
      <w:r w:rsidDel="00000000" w:rsidR="00000000" w:rsidRPr="00000000">
        <w:rPr>
          <w:color w:val="333333"/>
          <w:sz w:val="23"/>
          <w:szCs w:val="23"/>
          <w:rtl w:val="0"/>
        </w:rPr>
        <w:t xml:space="preserve"> e.g. </w:t>
      </w:r>
      <w:r w:rsidDel="00000000" w:rsidR="00000000" w:rsidRPr="00000000">
        <w:rPr>
          <w:rFonts w:ascii="Roboto Mono" w:cs="Roboto Mono" w:eastAsia="Roboto Mono" w:hAnsi="Roboto Mono"/>
          <w:color w:val="eb4971"/>
          <w:sz w:val="21"/>
          <w:szCs w:val="21"/>
          <w:rtl w:val="0"/>
        </w:rPr>
        <w:t xml:space="preserve">core-image-minimal-intel-corei7-64.wic</w:t>
      </w:r>
      <w:r w:rsidDel="00000000" w:rsidR="00000000" w:rsidRPr="00000000">
        <w:rPr>
          <w:color w:val="333333"/>
          <w:sz w:val="23"/>
          <w:szCs w:val="23"/>
          <w:rtl w:val="0"/>
        </w:rPr>
        <w:t xml:space="preserve">).</w:t>
      </w:r>
    </w:p>
    <w:p w:rsidR="00000000" w:rsidDel="00000000" w:rsidP="00000000" w:rsidRDefault="00000000" w:rsidRPr="00000000" w14:paraId="00000032">
      <w:pPr>
        <w:numPr>
          <w:ilvl w:val="0"/>
          <w:numId w:val="8"/>
        </w:numPr>
        <w:ind w:left="720" w:hanging="360"/>
        <w:rPr>
          <w:color w:val="333333"/>
          <w:sz w:val="23"/>
          <w:szCs w:val="23"/>
          <w:u w:val="none"/>
        </w:rPr>
      </w:pPr>
      <w:r w:rsidDel="00000000" w:rsidR="00000000" w:rsidRPr="00000000">
        <w:rPr>
          <w:color w:val="333333"/>
          <w:sz w:val="23"/>
          <w:szCs w:val="23"/>
          <w:rtl w:val="0"/>
        </w:rPr>
        <w:t xml:space="preserve">A local OSTree repository storing all of the filesystem revisions you’ve built.</w:t>
      </w:r>
    </w:p>
    <w:p w:rsidR="00000000" w:rsidDel="00000000" w:rsidP="00000000" w:rsidRDefault="00000000" w:rsidRPr="00000000" w14:paraId="00000033">
      <w:pPr>
        <w:numPr>
          <w:ilvl w:val="0"/>
          <w:numId w:val="8"/>
        </w:numPr>
        <w:ind w:left="720" w:hanging="360"/>
        <w:rPr>
          <w:color w:val="333333"/>
          <w:sz w:val="23"/>
          <w:szCs w:val="23"/>
          <w:u w:val="none"/>
        </w:rPr>
      </w:pPr>
      <w:r w:rsidDel="00000000" w:rsidR="00000000" w:rsidRPr="00000000">
        <w:rPr>
          <w:color w:val="333333"/>
          <w:sz w:val="23"/>
          <w:szCs w:val="23"/>
          <w:rtl w:val="0"/>
        </w:rPr>
        <w:t xml:space="preserve">The disk image is what you need to flash onto the target device initially; the OSTree repository is what we use to update the images.</w:t>
      </w:r>
    </w:p>
    <w:p w:rsidR="00000000" w:rsidDel="00000000" w:rsidP="00000000" w:rsidRDefault="00000000" w:rsidRPr="00000000" w14:paraId="00000034">
      <w:pPr>
        <w:numPr>
          <w:ilvl w:val="0"/>
          <w:numId w:val="8"/>
        </w:numPr>
        <w:ind w:left="720" w:hanging="360"/>
        <w:rPr>
          <w:color w:val="333333"/>
          <w:sz w:val="23"/>
          <w:szCs w:val="23"/>
          <w:u w:val="none"/>
        </w:rPr>
      </w:pPr>
      <w:r w:rsidDel="00000000" w:rsidR="00000000" w:rsidRPr="00000000">
        <w:rPr>
          <w:color w:val="333333"/>
          <w:sz w:val="23"/>
          <w:szCs w:val="23"/>
          <w:rtl w:val="0"/>
        </w:rPr>
        <w:t xml:space="preserve">OSTree repositories work similar like git repository works.</w:t>
      </w:r>
    </w:p>
    <w:p w:rsidR="00000000" w:rsidDel="00000000" w:rsidP="00000000" w:rsidRDefault="00000000" w:rsidRPr="00000000" w14:paraId="00000035">
      <w:pPr>
        <w:rPr>
          <w:color w:val="333333"/>
          <w:sz w:val="23"/>
          <w:szCs w:val="23"/>
        </w:rPr>
      </w:pPr>
      <w:r w:rsidDel="00000000" w:rsidR="00000000" w:rsidRPr="00000000">
        <w:rPr>
          <w:rtl w:val="0"/>
        </w:rPr>
      </w:r>
    </w:p>
    <w:p w:rsidR="00000000" w:rsidDel="00000000" w:rsidP="00000000" w:rsidRDefault="00000000" w:rsidRPr="00000000" w14:paraId="00000036">
      <w:pPr>
        <w:rPr>
          <w:b w:val="1"/>
          <w:color w:val="1c4587"/>
          <w:sz w:val="23"/>
          <w:szCs w:val="23"/>
        </w:rPr>
      </w:pPr>
      <w:r w:rsidDel="00000000" w:rsidR="00000000" w:rsidRPr="00000000">
        <w:rPr>
          <w:b w:val="1"/>
          <w:color w:val="1c4587"/>
          <w:sz w:val="23"/>
          <w:szCs w:val="23"/>
          <w:rtl w:val="0"/>
        </w:rPr>
        <w:t xml:space="preserve">HERE OTA Connect - </w:t>
      </w:r>
    </w:p>
    <w:p w:rsidR="00000000" w:rsidDel="00000000" w:rsidP="00000000" w:rsidRDefault="00000000" w:rsidRPr="00000000" w14:paraId="00000037">
      <w:pPr>
        <w:rPr>
          <w:b w:val="1"/>
          <w:color w:val="0000ff"/>
          <w:sz w:val="23"/>
          <w:szCs w:val="23"/>
        </w:rPr>
      </w:pPr>
      <w:r w:rsidDel="00000000" w:rsidR="00000000" w:rsidRPr="00000000">
        <w:rPr>
          <w:color w:val="333333"/>
          <w:sz w:val="23"/>
          <w:szCs w:val="23"/>
          <w:rtl w:val="0"/>
        </w:rPr>
        <w:t xml:space="preserve">OTA Client</w:t>
      </w:r>
      <w:r w:rsidDel="00000000" w:rsidR="00000000" w:rsidRPr="00000000">
        <w:rPr>
          <w:rtl w:val="0"/>
        </w:rPr>
      </w:r>
    </w:p>
    <w:p w:rsidR="00000000" w:rsidDel="00000000" w:rsidP="00000000" w:rsidRDefault="00000000" w:rsidRPr="00000000" w14:paraId="00000038">
      <w:pPr>
        <w:numPr>
          <w:ilvl w:val="0"/>
          <w:numId w:val="4"/>
        </w:numPr>
        <w:ind w:left="720" w:hanging="360"/>
        <w:rPr>
          <w:color w:val="333333"/>
          <w:sz w:val="23"/>
          <w:szCs w:val="23"/>
          <w:u w:val="none"/>
        </w:rPr>
      </w:pPr>
      <w:r w:rsidDel="00000000" w:rsidR="00000000" w:rsidRPr="00000000">
        <w:rPr>
          <w:color w:val="333333"/>
          <w:sz w:val="23"/>
          <w:szCs w:val="23"/>
          <w:rtl w:val="0"/>
        </w:rPr>
        <w:t xml:space="preserve">HERE OTA Connect is highly secure, open, OTA software management solution.</w:t>
      </w:r>
    </w:p>
    <w:p w:rsidR="00000000" w:rsidDel="00000000" w:rsidP="00000000" w:rsidRDefault="00000000" w:rsidRPr="00000000" w14:paraId="00000039">
      <w:pPr>
        <w:numPr>
          <w:ilvl w:val="0"/>
          <w:numId w:val="4"/>
        </w:numPr>
        <w:ind w:left="720" w:hanging="360"/>
        <w:rPr>
          <w:color w:val="333333"/>
          <w:sz w:val="23"/>
          <w:szCs w:val="23"/>
          <w:u w:val="none"/>
        </w:rPr>
      </w:pPr>
      <w:r w:rsidDel="00000000" w:rsidR="00000000" w:rsidRPr="00000000">
        <w:rPr>
          <w:color w:val="333333"/>
          <w:sz w:val="23"/>
          <w:szCs w:val="23"/>
          <w:rtl w:val="0"/>
        </w:rPr>
        <w:t xml:space="preserve">It’s designed specially for automotive.</w:t>
      </w:r>
    </w:p>
    <w:p w:rsidR="00000000" w:rsidDel="00000000" w:rsidP="00000000" w:rsidRDefault="00000000" w:rsidRPr="00000000" w14:paraId="0000003A">
      <w:pPr>
        <w:numPr>
          <w:ilvl w:val="0"/>
          <w:numId w:val="4"/>
        </w:numPr>
        <w:ind w:left="720" w:hanging="360"/>
        <w:rPr>
          <w:color w:val="333333"/>
          <w:sz w:val="23"/>
          <w:szCs w:val="23"/>
          <w:u w:val="none"/>
        </w:rPr>
      </w:pPr>
      <w:r w:rsidDel="00000000" w:rsidR="00000000" w:rsidRPr="00000000">
        <w:rPr>
          <w:color w:val="333333"/>
          <w:sz w:val="23"/>
          <w:szCs w:val="23"/>
          <w:rtl w:val="0"/>
        </w:rPr>
        <w:t xml:space="preserve">Provision a new device.</w:t>
      </w:r>
    </w:p>
    <w:p w:rsidR="00000000" w:rsidDel="00000000" w:rsidP="00000000" w:rsidRDefault="00000000" w:rsidRPr="00000000" w14:paraId="0000003B">
      <w:pPr>
        <w:numPr>
          <w:ilvl w:val="0"/>
          <w:numId w:val="4"/>
        </w:numPr>
        <w:ind w:left="720" w:hanging="360"/>
        <w:rPr>
          <w:color w:val="333333"/>
          <w:sz w:val="23"/>
          <w:szCs w:val="23"/>
          <w:u w:val="none"/>
        </w:rPr>
      </w:pPr>
      <w:r w:rsidDel="00000000" w:rsidR="00000000" w:rsidRPr="00000000">
        <w:rPr>
          <w:color w:val="333333"/>
          <w:sz w:val="23"/>
          <w:szCs w:val="23"/>
          <w:rtl w:val="0"/>
        </w:rPr>
        <w:t xml:space="preserve">Build a Yocto image that can do atomic full-filesystem updates with rollback.</w:t>
      </w:r>
    </w:p>
    <w:p w:rsidR="00000000" w:rsidDel="00000000" w:rsidP="00000000" w:rsidRDefault="00000000" w:rsidRPr="00000000" w14:paraId="0000003C">
      <w:pPr>
        <w:numPr>
          <w:ilvl w:val="0"/>
          <w:numId w:val="4"/>
        </w:numPr>
        <w:ind w:left="720" w:hanging="360"/>
        <w:rPr>
          <w:color w:val="333333"/>
          <w:sz w:val="23"/>
          <w:szCs w:val="23"/>
          <w:u w:val="none"/>
        </w:rPr>
      </w:pPr>
      <w:r w:rsidDel="00000000" w:rsidR="00000000" w:rsidRPr="00000000">
        <w:rPr>
          <w:color w:val="333333"/>
          <w:sz w:val="23"/>
          <w:szCs w:val="23"/>
          <w:rtl w:val="0"/>
        </w:rPr>
        <w:t xml:space="preserve">Build a new version of the image and push the update to OTA Connect.</w:t>
      </w:r>
    </w:p>
    <w:p w:rsidR="00000000" w:rsidDel="00000000" w:rsidP="00000000" w:rsidRDefault="00000000" w:rsidRPr="00000000" w14:paraId="0000003D">
      <w:pPr>
        <w:numPr>
          <w:ilvl w:val="0"/>
          <w:numId w:val="4"/>
        </w:numPr>
        <w:ind w:left="720" w:hanging="360"/>
        <w:rPr>
          <w:color w:val="333333"/>
          <w:sz w:val="23"/>
          <w:szCs w:val="23"/>
          <w:u w:val="none"/>
        </w:rPr>
      </w:pPr>
      <w:r w:rsidDel="00000000" w:rsidR="00000000" w:rsidRPr="00000000">
        <w:rPr>
          <w:color w:val="333333"/>
          <w:sz w:val="23"/>
          <w:szCs w:val="23"/>
          <w:rtl w:val="0"/>
        </w:rPr>
        <w:t xml:space="preserve">Send it to a target device for installation. </w:t>
      </w:r>
    </w:p>
    <w:p w:rsidR="00000000" w:rsidDel="00000000" w:rsidP="00000000" w:rsidRDefault="00000000" w:rsidRPr="00000000" w14:paraId="0000003E">
      <w:pPr>
        <w:rPr>
          <w:color w:val="333333"/>
          <w:sz w:val="23"/>
          <w:szCs w:val="23"/>
        </w:rPr>
      </w:pPr>
      <w:r w:rsidDel="00000000" w:rsidR="00000000" w:rsidRPr="00000000">
        <w:rPr>
          <w:rtl w:val="0"/>
        </w:rPr>
      </w:r>
    </w:p>
    <w:p w:rsidR="00000000" w:rsidDel="00000000" w:rsidP="00000000" w:rsidRDefault="00000000" w:rsidRPr="00000000" w14:paraId="0000003F">
      <w:pPr>
        <w:rPr>
          <w:color w:val="333333"/>
          <w:sz w:val="23"/>
          <w:szCs w:val="23"/>
        </w:rPr>
      </w:pPr>
      <w:r w:rsidDel="00000000" w:rsidR="00000000" w:rsidRPr="00000000">
        <w:rPr>
          <w:color w:val="333333"/>
          <w:sz w:val="23"/>
          <w:szCs w:val="23"/>
          <w:rtl w:val="0"/>
        </w:rPr>
        <w:t xml:space="preserve">Validate Updates -</w:t>
      </w:r>
    </w:p>
    <w:p w:rsidR="00000000" w:rsidDel="00000000" w:rsidP="00000000" w:rsidRDefault="00000000" w:rsidRPr="00000000" w14:paraId="00000040">
      <w:pPr>
        <w:numPr>
          <w:ilvl w:val="0"/>
          <w:numId w:val="7"/>
        </w:numPr>
        <w:ind w:left="720" w:hanging="360"/>
        <w:rPr>
          <w:color w:val="333333"/>
          <w:sz w:val="23"/>
          <w:szCs w:val="23"/>
          <w:u w:val="none"/>
        </w:rPr>
      </w:pPr>
      <w:r w:rsidDel="00000000" w:rsidR="00000000" w:rsidRPr="00000000">
        <w:rPr>
          <w:color w:val="333333"/>
          <w:sz w:val="23"/>
          <w:szCs w:val="23"/>
          <w:rtl w:val="0"/>
        </w:rPr>
        <w:t xml:space="preserve">Need to add the feature to auto reboot after successful SW update on target board. </w:t>
      </w:r>
    </w:p>
    <w:p w:rsidR="00000000" w:rsidDel="00000000" w:rsidP="00000000" w:rsidRDefault="00000000" w:rsidRPr="00000000" w14:paraId="00000041">
      <w:pPr>
        <w:numPr>
          <w:ilvl w:val="0"/>
          <w:numId w:val="7"/>
        </w:numPr>
        <w:ind w:left="720" w:hanging="360"/>
        <w:rPr>
          <w:color w:val="333333"/>
          <w:sz w:val="23"/>
          <w:szCs w:val="23"/>
          <w:u w:val="none"/>
        </w:rPr>
      </w:pPr>
      <w:r w:rsidDel="00000000" w:rsidR="00000000" w:rsidRPr="00000000">
        <w:rPr>
          <w:color w:val="333333"/>
          <w:sz w:val="23"/>
          <w:szCs w:val="23"/>
          <w:rtl w:val="0"/>
        </w:rPr>
        <w:t xml:space="preserve">Once the target board boots with an updated image, build time and version can be validated.</w:t>
      </w:r>
    </w:p>
    <w:p w:rsidR="00000000" w:rsidDel="00000000" w:rsidP="00000000" w:rsidRDefault="00000000" w:rsidRPr="00000000" w14:paraId="00000042">
      <w:pPr>
        <w:ind w:left="0" w:firstLine="0"/>
        <w:rPr>
          <w:color w:val="333333"/>
          <w:sz w:val="23"/>
          <w:szCs w:val="23"/>
        </w:rPr>
      </w:pPr>
      <w:r w:rsidDel="00000000" w:rsidR="00000000" w:rsidRPr="00000000">
        <w:rPr>
          <w:rtl w:val="0"/>
        </w:rPr>
      </w:r>
    </w:p>
    <w:p w:rsidR="00000000" w:rsidDel="00000000" w:rsidP="00000000" w:rsidRDefault="00000000" w:rsidRPr="00000000" w14:paraId="00000043">
      <w:pPr>
        <w:ind w:left="0" w:firstLine="0"/>
        <w:rPr>
          <w:b w:val="1"/>
          <w:color w:val="1c4587"/>
          <w:sz w:val="23"/>
          <w:szCs w:val="23"/>
        </w:rPr>
      </w:pPr>
      <w:r w:rsidDel="00000000" w:rsidR="00000000" w:rsidRPr="00000000">
        <w:rPr>
          <w:b w:val="1"/>
          <w:color w:val="1c4587"/>
          <w:sz w:val="23"/>
          <w:szCs w:val="23"/>
          <w:rtl w:val="0"/>
        </w:rPr>
        <w:t xml:space="preserve">Target Device CRB - </w:t>
      </w:r>
    </w:p>
    <w:p w:rsidR="00000000" w:rsidDel="00000000" w:rsidP="00000000" w:rsidRDefault="00000000" w:rsidRPr="00000000" w14:paraId="00000044">
      <w:pPr>
        <w:numPr>
          <w:ilvl w:val="0"/>
          <w:numId w:val="2"/>
        </w:numPr>
        <w:ind w:left="720" w:hanging="360"/>
        <w:rPr>
          <w:color w:val="333333"/>
          <w:sz w:val="23"/>
          <w:szCs w:val="23"/>
          <w:u w:val="none"/>
        </w:rPr>
      </w:pPr>
      <w:r w:rsidDel="00000000" w:rsidR="00000000" w:rsidRPr="00000000">
        <w:rPr>
          <w:color w:val="333333"/>
          <w:sz w:val="23"/>
          <w:szCs w:val="23"/>
          <w:rtl w:val="0"/>
        </w:rPr>
        <w:t xml:space="preserve">First time boot the device with an OTA created disk image.</w:t>
      </w:r>
    </w:p>
    <w:p w:rsidR="00000000" w:rsidDel="00000000" w:rsidP="00000000" w:rsidRDefault="00000000" w:rsidRPr="00000000" w14:paraId="00000045">
      <w:pPr>
        <w:numPr>
          <w:ilvl w:val="0"/>
          <w:numId w:val="2"/>
        </w:numPr>
        <w:ind w:left="720" w:hanging="360"/>
        <w:rPr>
          <w:color w:val="333333"/>
          <w:sz w:val="23"/>
          <w:szCs w:val="23"/>
          <w:u w:val="none"/>
        </w:rPr>
      </w:pPr>
      <w:r w:rsidDel="00000000" w:rsidR="00000000" w:rsidRPr="00000000">
        <w:rPr>
          <w:color w:val="333333"/>
          <w:sz w:val="23"/>
          <w:szCs w:val="23"/>
          <w:rtl w:val="0"/>
        </w:rPr>
        <w:t xml:space="preserve">Install the image on eMMC and boot with an OTA supported image.</w:t>
      </w:r>
    </w:p>
    <w:p w:rsidR="00000000" w:rsidDel="00000000" w:rsidP="00000000" w:rsidRDefault="00000000" w:rsidRPr="00000000" w14:paraId="00000046">
      <w:pPr>
        <w:ind w:left="0" w:firstLine="0"/>
        <w:rPr>
          <w:color w:val="333333"/>
          <w:sz w:val="23"/>
          <w:szCs w:val="23"/>
        </w:rPr>
      </w:pPr>
      <w:r w:rsidDel="00000000" w:rsidR="00000000" w:rsidRPr="00000000">
        <w:rPr>
          <w:rtl w:val="0"/>
        </w:rPr>
      </w:r>
    </w:p>
    <w:p w:rsidR="00000000" w:rsidDel="00000000" w:rsidP="00000000" w:rsidRDefault="00000000" w:rsidRPr="00000000" w14:paraId="00000047">
      <w:pPr>
        <w:ind w:left="0" w:firstLine="0"/>
        <w:rPr>
          <w:color w:val="333333"/>
          <w:sz w:val="23"/>
          <w:szCs w:val="23"/>
        </w:rPr>
      </w:pPr>
      <w:r w:rsidDel="00000000" w:rsidR="00000000" w:rsidRPr="00000000">
        <w:rPr>
          <w:rtl w:val="0"/>
        </w:rPr>
      </w:r>
    </w:p>
    <w:p w:rsidR="00000000" w:rsidDel="00000000" w:rsidP="00000000" w:rsidRDefault="00000000" w:rsidRPr="00000000" w14:paraId="00000048">
      <w:pPr>
        <w:ind w:left="0" w:firstLine="0"/>
        <w:rPr>
          <w:color w:val="333333"/>
          <w:sz w:val="23"/>
          <w:szCs w:val="23"/>
        </w:rPr>
      </w:pPr>
      <w:r w:rsidDel="00000000" w:rsidR="00000000" w:rsidRPr="00000000">
        <w:rPr>
          <w:b w:val="1"/>
          <w:color w:val="333333"/>
          <w:sz w:val="28"/>
          <w:szCs w:val="28"/>
          <w:rtl w:val="0"/>
        </w:rPr>
        <w:t xml:space="preserve">SW Update Via Command Line using OSTree -</w:t>
      </w:r>
      <w:r w:rsidDel="00000000" w:rsidR="00000000" w:rsidRPr="00000000">
        <w:rPr>
          <w:color w:val="333333"/>
          <w:sz w:val="23"/>
          <w:szCs w:val="23"/>
          <w:rtl w:val="0"/>
        </w:rPr>
        <w:t xml:space="preserve"> </w:t>
      </w:r>
    </w:p>
    <w:p w:rsidR="00000000" w:rsidDel="00000000" w:rsidP="00000000" w:rsidRDefault="00000000" w:rsidRPr="00000000" w14:paraId="00000049">
      <w:pPr>
        <w:numPr>
          <w:ilvl w:val="0"/>
          <w:numId w:val="5"/>
        </w:numPr>
        <w:ind w:left="720" w:hanging="360"/>
        <w:rPr>
          <w:color w:val="333333"/>
          <w:sz w:val="23"/>
          <w:szCs w:val="23"/>
          <w:u w:val="none"/>
        </w:rPr>
      </w:pPr>
      <w:r w:rsidDel="00000000" w:rsidR="00000000" w:rsidRPr="00000000">
        <w:rPr>
          <w:color w:val="333333"/>
          <w:sz w:val="23"/>
          <w:szCs w:val="23"/>
          <w:rtl w:val="0"/>
        </w:rPr>
        <w:t xml:space="preserve">Install HTTP server on your Ubuntu Linux machine. </w:t>
      </w:r>
    </w:p>
    <w:p w:rsidR="00000000" w:rsidDel="00000000" w:rsidP="00000000" w:rsidRDefault="00000000" w:rsidRPr="00000000" w14:paraId="0000004A">
      <w:pPr>
        <w:ind w:left="720" w:firstLine="0"/>
        <w:rPr>
          <w:rFonts w:ascii="Courier New" w:cs="Courier New" w:eastAsia="Courier New" w:hAnsi="Courier New"/>
          <w:color w:val="4a4a4a"/>
          <w:sz w:val="19"/>
          <w:szCs w:val="19"/>
          <w:shd w:fill="f0f0f0" w:val="clear"/>
        </w:rPr>
      </w:pPr>
      <w:r w:rsidDel="00000000" w:rsidR="00000000" w:rsidRPr="00000000">
        <w:rPr>
          <w:rFonts w:ascii="Courier New" w:cs="Courier New" w:eastAsia="Courier New" w:hAnsi="Courier New"/>
          <w:color w:val="4a4a4a"/>
          <w:sz w:val="19"/>
          <w:szCs w:val="19"/>
          <w:shd w:fill="f0f0f0" w:val="clear"/>
          <w:rtl w:val="0"/>
        </w:rPr>
        <w:t xml:space="preserve">$ sudo apt install apache2</w:t>
      </w:r>
    </w:p>
    <w:p w:rsidR="00000000" w:rsidDel="00000000" w:rsidP="00000000" w:rsidRDefault="00000000" w:rsidRPr="00000000" w14:paraId="0000004B">
      <w:pPr>
        <w:ind w:left="720" w:firstLine="0"/>
        <w:rPr>
          <w:rFonts w:ascii="Courier New" w:cs="Courier New" w:eastAsia="Courier New" w:hAnsi="Courier New"/>
          <w:color w:val="4a4a4a"/>
          <w:sz w:val="19"/>
          <w:szCs w:val="19"/>
          <w:shd w:fill="f0f0f0" w:val="clear"/>
        </w:rPr>
      </w:pPr>
      <w:r w:rsidDel="00000000" w:rsidR="00000000" w:rsidRPr="00000000">
        <w:rPr>
          <w:rFonts w:ascii="Courier New" w:cs="Courier New" w:eastAsia="Courier New" w:hAnsi="Courier New"/>
          <w:color w:val="4a4a4a"/>
          <w:sz w:val="19"/>
          <w:szCs w:val="19"/>
          <w:shd w:fill="f0f0f0" w:val="clear"/>
          <w:rtl w:val="0"/>
        </w:rPr>
        <w:t xml:space="preserve">$ sudo a2enmod userdir</w:t>
      </w:r>
    </w:p>
    <w:p w:rsidR="00000000" w:rsidDel="00000000" w:rsidP="00000000" w:rsidRDefault="00000000" w:rsidRPr="00000000" w14:paraId="0000004C">
      <w:pPr>
        <w:ind w:left="720" w:firstLine="0"/>
        <w:rPr>
          <w:rFonts w:ascii="Courier New" w:cs="Courier New" w:eastAsia="Courier New" w:hAnsi="Courier New"/>
          <w:color w:val="4a4a4a"/>
          <w:sz w:val="19"/>
          <w:szCs w:val="19"/>
          <w:shd w:fill="f0f0f0" w:val="clear"/>
        </w:rPr>
      </w:pPr>
      <w:r w:rsidDel="00000000" w:rsidR="00000000" w:rsidRPr="00000000">
        <w:rPr>
          <w:rFonts w:ascii="Courier New" w:cs="Courier New" w:eastAsia="Courier New" w:hAnsi="Courier New"/>
          <w:color w:val="4a4a4a"/>
          <w:sz w:val="19"/>
          <w:szCs w:val="19"/>
          <w:shd w:fill="f0f0f0" w:val="clear"/>
          <w:rtl w:val="0"/>
        </w:rPr>
        <w:t xml:space="preserve">$ mkdir -p ~/public_html/ostree/repo</w:t>
      </w:r>
    </w:p>
    <w:p w:rsidR="00000000" w:rsidDel="00000000" w:rsidP="00000000" w:rsidRDefault="00000000" w:rsidRPr="00000000" w14:paraId="0000004D">
      <w:pPr>
        <w:ind w:left="720" w:firstLine="0"/>
        <w:rPr>
          <w:rFonts w:ascii="Courier New" w:cs="Courier New" w:eastAsia="Courier New" w:hAnsi="Courier New"/>
          <w:color w:val="4a4a4a"/>
          <w:sz w:val="19"/>
          <w:szCs w:val="19"/>
          <w:shd w:fill="f0f0f0" w:val="clear"/>
        </w:rPr>
      </w:pPr>
      <w:r w:rsidDel="00000000" w:rsidR="00000000" w:rsidRPr="00000000">
        <w:rPr>
          <w:rFonts w:ascii="Courier New" w:cs="Courier New" w:eastAsia="Courier New" w:hAnsi="Courier New"/>
          <w:color w:val="4a4a4a"/>
          <w:sz w:val="19"/>
          <w:szCs w:val="19"/>
          <w:shd w:fill="f0f0f0" w:val="clear"/>
          <w:rtl w:val="0"/>
        </w:rPr>
        <w:t xml:space="preserve">$ sudo systemctl restart apache2.service</w:t>
      </w:r>
    </w:p>
    <w:p w:rsidR="00000000" w:rsidDel="00000000" w:rsidP="00000000" w:rsidRDefault="00000000" w:rsidRPr="00000000" w14:paraId="0000004E">
      <w:pPr>
        <w:ind w:left="720" w:firstLine="0"/>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4F">
      <w:pPr>
        <w:numPr>
          <w:ilvl w:val="0"/>
          <w:numId w:val="5"/>
        </w:numPr>
        <w:ind w:left="720" w:hanging="360"/>
        <w:rPr>
          <w:color w:val="333333"/>
          <w:sz w:val="23"/>
          <w:szCs w:val="23"/>
          <w:u w:val="none"/>
        </w:rPr>
      </w:pPr>
      <w:r w:rsidDel="00000000" w:rsidR="00000000" w:rsidRPr="00000000">
        <w:rPr>
          <w:color w:val="333333"/>
          <w:sz w:val="23"/>
          <w:szCs w:val="23"/>
          <w:rtl w:val="0"/>
        </w:rPr>
        <w:t xml:space="preserve">Set the </w:t>
      </w:r>
      <w:r w:rsidDel="00000000" w:rsidR="00000000" w:rsidRPr="00000000">
        <w:rPr>
          <w:color w:val="4a4a4a"/>
          <w:sz w:val="24"/>
          <w:szCs w:val="24"/>
          <w:highlight w:val="white"/>
          <w:rtl w:val="0"/>
        </w:rPr>
        <w:t xml:space="preserve"> libostree repository path in your local.conf file.</w:t>
      </w:r>
    </w:p>
    <w:p w:rsidR="00000000" w:rsidDel="00000000" w:rsidP="00000000" w:rsidRDefault="00000000" w:rsidRPr="00000000" w14:paraId="00000050">
      <w:pPr>
        <w:ind w:left="720" w:firstLine="0"/>
        <w:rPr>
          <w:rFonts w:ascii="Courier New" w:cs="Courier New" w:eastAsia="Courier New" w:hAnsi="Courier New"/>
          <w:color w:val="504840"/>
          <w:sz w:val="23"/>
          <w:szCs w:val="23"/>
          <w:shd w:fill="f5f5f5" w:val="clear"/>
        </w:rPr>
      </w:pPr>
      <w:r w:rsidDel="00000000" w:rsidR="00000000" w:rsidRPr="00000000">
        <w:rPr>
          <w:color w:val="4a4a4a"/>
          <w:sz w:val="24"/>
          <w:szCs w:val="24"/>
          <w:highlight w:val="white"/>
          <w:rtl w:val="0"/>
        </w:rPr>
        <w:t xml:space="preserve">Add </w:t>
      </w:r>
      <w:r w:rsidDel="00000000" w:rsidR="00000000" w:rsidRPr="00000000">
        <w:rPr>
          <w:rFonts w:ascii="Courier New" w:cs="Courier New" w:eastAsia="Courier New" w:hAnsi="Courier New"/>
          <w:color w:val="504840"/>
          <w:sz w:val="23"/>
          <w:szCs w:val="23"/>
          <w:shd w:fill="f5f5f5" w:val="clear"/>
          <w:rtl w:val="0"/>
        </w:rPr>
        <w:t xml:space="preserve">OSTREE_REPO = "{absolute path of target directory}"</w:t>
      </w:r>
      <w:r w:rsidDel="00000000" w:rsidR="00000000" w:rsidRPr="00000000">
        <w:rPr>
          <w:color w:val="4a4a4a"/>
          <w:sz w:val="24"/>
          <w:szCs w:val="24"/>
          <w:highlight w:val="white"/>
          <w:rtl w:val="0"/>
        </w:rPr>
        <w:t xml:space="preserve"> to </w:t>
      </w:r>
      <w:r w:rsidDel="00000000" w:rsidR="00000000" w:rsidRPr="00000000">
        <w:rPr>
          <w:rFonts w:ascii="Courier New" w:cs="Courier New" w:eastAsia="Courier New" w:hAnsi="Courier New"/>
          <w:color w:val="504840"/>
          <w:sz w:val="23"/>
          <w:szCs w:val="23"/>
          <w:shd w:fill="f5f5f5" w:val="clear"/>
          <w:rtl w:val="0"/>
        </w:rPr>
        <w:t xml:space="preserve">local.conf</w:t>
      </w:r>
    </w:p>
    <w:p w:rsidR="00000000" w:rsidDel="00000000" w:rsidP="00000000" w:rsidRDefault="00000000" w:rsidRPr="00000000" w14:paraId="00000051">
      <w:pPr>
        <w:ind w:left="720" w:firstLine="0"/>
        <w:rPr>
          <w:color w:val="333333"/>
          <w:sz w:val="23"/>
          <w:szCs w:val="23"/>
        </w:rPr>
      </w:pPr>
      <w:r w:rsidDel="00000000" w:rsidR="00000000" w:rsidRPr="00000000">
        <w:rPr>
          <w:color w:val="4a4a4a"/>
          <w:sz w:val="24"/>
          <w:szCs w:val="24"/>
          <w:highlight w:val="white"/>
          <w:rtl w:val="0"/>
        </w:rPr>
        <w:t xml:space="preserve">Specify a directory under the web root directory, so that it can be accessed via HTTP.</w:t>
      </w:r>
      <w:r w:rsidDel="00000000" w:rsidR="00000000" w:rsidRPr="00000000">
        <w:rPr>
          <w:color w:val="333333"/>
          <w:sz w:val="23"/>
          <w:szCs w:val="23"/>
          <w:rtl w:val="0"/>
        </w:rPr>
        <w:t xml:space="preserve"> </w:t>
      </w:r>
    </w:p>
    <w:p w:rsidR="00000000" w:rsidDel="00000000" w:rsidP="00000000" w:rsidRDefault="00000000" w:rsidRPr="00000000" w14:paraId="00000052">
      <w:pPr>
        <w:numPr>
          <w:ilvl w:val="0"/>
          <w:numId w:val="5"/>
        </w:numPr>
        <w:ind w:left="720" w:hanging="360"/>
        <w:rPr>
          <w:color w:val="333333"/>
          <w:sz w:val="23"/>
          <w:szCs w:val="23"/>
          <w:u w:val="none"/>
        </w:rPr>
      </w:pPr>
      <w:r w:rsidDel="00000000" w:rsidR="00000000" w:rsidRPr="00000000">
        <w:rPr>
          <w:color w:val="333333"/>
          <w:sz w:val="23"/>
          <w:szCs w:val="23"/>
          <w:rtl w:val="0"/>
        </w:rPr>
        <w:t xml:space="preserve"> Go to Yocto build directory and execute below command</w:t>
      </w:r>
    </w:p>
    <w:p w:rsidR="00000000" w:rsidDel="00000000" w:rsidP="00000000" w:rsidRDefault="00000000" w:rsidRPr="00000000" w14:paraId="00000053">
      <w:pPr>
        <w:ind w:left="720" w:firstLine="0"/>
        <w:rPr>
          <w:color w:val="333333"/>
          <w:sz w:val="23"/>
          <w:szCs w:val="23"/>
        </w:rPr>
      </w:pPr>
      <w:r w:rsidDel="00000000" w:rsidR="00000000" w:rsidRPr="00000000">
        <w:rPr>
          <w:rFonts w:ascii="Courier New" w:cs="Courier New" w:eastAsia="Courier New" w:hAnsi="Courier New"/>
          <w:color w:val="007020"/>
          <w:sz w:val="19"/>
          <w:szCs w:val="19"/>
          <w:shd w:fill="f0f0f0" w:val="clear"/>
          <w:rtl w:val="0"/>
        </w:rPr>
        <w:t xml:space="preserve">echo</w:t>
      </w:r>
      <w:r w:rsidDel="00000000" w:rsidR="00000000" w:rsidRPr="00000000">
        <w:rPr>
          <w:rFonts w:ascii="Courier New" w:cs="Courier New" w:eastAsia="Courier New" w:hAnsi="Courier New"/>
          <w:color w:val="4a4a4a"/>
          <w:sz w:val="19"/>
          <w:szCs w:val="19"/>
          <w:shd w:fill="f0f0f0" w:val="clear"/>
          <w:rtl w:val="0"/>
        </w:rPr>
        <w:t xml:space="preserve"> </w:t>
      </w:r>
      <w:r w:rsidDel="00000000" w:rsidR="00000000" w:rsidRPr="00000000">
        <w:rPr>
          <w:rFonts w:ascii="Courier New" w:cs="Courier New" w:eastAsia="Courier New" w:hAnsi="Courier New"/>
          <w:color w:val="4070a0"/>
          <w:sz w:val="19"/>
          <w:szCs w:val="19"/>
          <w:shd w:fill="f0f0f0" w:val="clear"/>
          <w:rtl w:val="0"/>
        </w:rPr>
        <w:t xml:space="preserve">"OSTREE_REPO = \"\${HOME}/public_html/ostree/repo\""</w:t>
      </w:r>
      <w:r w:rsidDel="00000000" w:rsidR="00000000" w:rsidRPr="00000000">
        <w:rPr>
          <w:rFonts w:ascii="Courier New" w:cs="Courier New" w:eastAsia="Courier New" w:hAnsi="Courier New"/>
          <w:color w:val="4a4a4a"/>
          <w:sz w:val="19"/>
          <w:szCs w:val="19"/>
          <w:shd w:fill="f0f0f0" w:val="clear"/>
          <w:rtl w:val="0"/>
        </w:rPr>
        <w:t xml:space="preserve"> &gt;&gt; local.conf</w:t>
      </w:r>
      <w:r w:rsidDel="00000000" w:rsidR="00000000" w:rsidRPr="00000000">
        <w:rPr>
          <w:color w:val="333333"/>
          <w:sz w:val="23"/>
          <w:szCs w:val="23"/>
          <w:rtl w:val="0"/>
        </w:rPr>
        <w:t xml:space="preserve"> </w:t>
      </w:r>
    </w:p>
    <w:p w:rsidR="00000000" w:rsidDel="00000000" w:rsidP="00000000" w:rsidRDefault="00000000" w:rsidRPr="00000000" w14:paraId="00000054">
      <w:pPr>
        <w:numPr>
          <w:ilvl w:val="0"/>
          <w:numId w:val="5"/>
        </w:numPr>
        <w:ind w:left="720" w:hanging="360"/>
        <w:rPr>
          <w:color w:val="333333"/>
          <w:sz w:val="23"/>
          <w:szCs w:val="23"/>
          <w:u w:val="none"/>
        </w:rPr>
      </w:pPr>
      <w:r w:rsidDel="00000000" w:rsidR="00000000" w:rsidRPr="00000000">
        <w:rPr>
          <w:color w:val="333333"/>
          <w:sz w:val="23"/>
          <w:szCs w:val="23"/>
          <w:rtl w:val="0"/>
        </w:rPr>
        <w:t xml:space="preserve">Build image using bitbake</w:t>
      </w:r>
    </w:p>
    <w:p w:rsidR="00000000" w:rsidDel="00000000" w:rsidP="00000000" w:rsidRDefault="00000000" w:rsidRPr="00000000" w14:paraId="00000055">
      <w:pPr>
        <w:ind w:left="720" w:firstLine="0"/>
        <w:rPr>
          <w:color w:val="333333"/>
          <w:sz w:val="23"/>
          <w:szCs w:val="23"/>
        </w:rPr>
      </w:pPr>
      <w:r w:rsidDel="00000000" w:rsidR="00000000" w:rsidRPr="00000000">
        <w:rPr>
          <w:rFonts w:ascii="Courier New" w:cs="Courier New" w:eastAsia="Courier New" w:hAnsi="Courier New"/>
          <w:color w:val="4a4a4a"/>
          <w:sz w:val="19"/>
          <w:szCs w:val="19"/>
          <w:shd w:fill="f0f0f0" w:val="clear"/>
          <w:rtl w:val="0"/>
        </w:rPr>
        <w:t xml:space="preserve">$ bitbake core-image-minimal</w:t>
      </w:r>
      <w:r w:rsidDel="00000000" w:rsidR="00000000" w:rsidRPr="00000000">
        <w:rPr>
          <w:rtl w:val="0"/>
        </w:rPr>
      </w:r>
    </w:p>
    <w:p w:rsidR="00000000" w:rsidDel="00000000" w:rsidP="00000000" w:rsidRDefault="00000000" w:rsidRPr="00000000" w14:paraId="00000056">
      <w:pPr>
        <w:numPr>
          <w:ilvl w:val="0"/>
          <w:numId w:val="5"/>
        </w:numPr>
        <w:ind w:left="720" w:hanging="360"/>
        <w:rPr>
          <w:color w:val="333333"/>
          <w:sz w:val="23"/>
          <w:szCs w:val="23"/>
          <w:u w:val="none"/>
        </w:rPr>
      </w:pPr>
      <w:r w:rsidDel="00000000" w:rsidR="00000000" w:rsidRPr="00000000">
        <w:rPr>
          <w:color w:val="333333"/>
          <w:sz w:val="23"/>
          <w:szCs w:val="23"/>
          <w:rtl w:val="0"/>
        </w:rPr>
        <w:t xml:space="preserve">Go to you local repo </w:t>
      </w:r>
    </w:p>
    <w:p w:rsidR="00000000" w:rsidDel="00000000" w:rsidP="00000000" w:rsidRDefault="00000000" w:rsidRPr="00000000" w14:paraId="00000057">
      <w:pPr>
        <w:ind w:left="720" w:firstLine="0"/>
        <w:rPr>
          <w:color w:val="333333"/>
          <w:sz w:val="23"/>
          <w:szCs w:val="23"/>
        </w:rPr>
      </w:pPr>
      <w:r w:rsidDel="00000000" w:rsidR="00000000" w:rsidRPr="00000000">
        <w:rPr>
          <w:color w:val="333333"/>
          <w:sz w:val="23"/>
          <w:szCs w:val="23"/>
          <w:rtl w:val="0"/>
        </w:rPr>
        <w:t xml:space="preserve">$ cd /home/vvdn/public_html/ostree/repo/ </w:t>
      </w:r>
    </w:p>
    <w:p w:rsidR="00000000" w:rsidDel="00000000" w:rsidP="00000000" w:rsidRDefault="00000000" w:rsidRPr="00000000" w14:paraId="00000058">
      <w:pPr>
        <w:numPr>
          <w:ilvl w:val="0"/>
          <w:numId w:val="5"/>
        </w:numPr>
        <w:ind w:left="720" w:hanging="360"/>
        <w:rPr>
          <w:color w:val="333333"/>
          <w:sz w:val="23"/>
          <w:szCs w:val="23"/>
          <w:u w:val="none"/>
        </w:rPr>
      </w:pPr>
      <w:r w:rsidDel="00000000" w:rsidR="00000000" w:rsidRPr="00000000">
        <w:rPr>
          <w:color w:val="333333"/>
          <w:sz w:val="23"/>
          <w:szCs w:val="23"/>
          <w:rtl w:val="0"/>
        </w:rPr>
        <w:t xml:space="preserve">Run the simple http server in ostree repo</w:t>
      </w:r>
    </w:p>
    <w:p w:rsidR="00000000" w:rsidDel="00000000" w:rsidP="00000000" w:rsidRDefault="00000000" w:rsidRPr="00000000" w14:paraId="00000059">
      <w:pPr>
        <w:ind w:left="720" w:firstLine="0"/>
        <w:rPr>
          <w:rFonts w:ascii="Courier New" w:cs="Courier New" w:eastAsia="Courier New" w:hAnsi="Courier New"/>
          <w:color w:val="575756"/>
          <w:sz w:val="24"/>
          <w:szCs w:val="24"/>
          <w:highlight w:val="white"/>
        </w:rPr>
      </w:pPr>
      <w:r w:rsidDel="00000000" w:rsidR="00000000" w:rsidRPr="00000000">
        <w:rPr>
          <w:color w:val="333333"/>
          <w:sz w:val="23"/>
          <w:szCs w:val="23"/>
          <w:rtl w:val="0"/>
        </w:rPr>
        <w:t xml:space="preserve">$ </w:t>
      </w:r>
      <w:r w:rsidDel="00000000" w:rsidR="00000000" w:rsidRPr="00000000">
        <w:rPr>
          <w:rFonts w:ascii="Courier New" w:cs="Courier New" w:eastAsia="Courier New" w:hAnsi="Courier New"/>
          <w:b w:val="1"/>
          <w:color w:val="575756"/>
          <w:sz w:val="24"/>
          <w:szCs w:val="24"/>
          <w:highlight w:val="white"/>
          <w:rtl w:val="0"/>
        </w:rPr>
        <w:t xml:space="preserve">python -m SimpleHTTPServer &lt;port&gt;</w:t>
      </w:r>
      <w:r w:rsidDel="00000000" w:rsidR="00000000" w:rsidRPr="00000000">
        <w:rPr>
          <w:rFonts w:ascii="Courier New" w:cs="Courier New" w:eastAsia="Courier New" w:hAnsi="Courier New"/>
          <w:color w:val="575756"/>
          <w:sz w:val="24"/>
          <w:szCs w:val="24"/>
          <w:highlight w:val="white"/>
          <w:rtl w:val="0"/>
        </w:rPr>
        <w:t xml:space="preserve"> # port defaults to 8000</w:t>
      </w:r>
    </w:p>
    <w:p w:rsidR="00000000" w:rsidDel="00000000" w:rsidP="00000000" w:rsidRDefault="00000000" w:rsidRPr="00000000" w14:paraId="0000005A">
      <w:pPr>
        <w:ind w:left="720" w:firstLine="0"/>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5B">
      <w:pPr>
        <w:ind w:left="0" w:firstLine="0"/>
        <w:rPr>
          <w:color w:val="333333"/>
          <w:sz w:val="23"/>
          <w:szCs w:val="23"/>
        </w:rPr>
      </w:pPr>
      <w:r w:rsidDel="00000000" w:rsidR="00000000" w:rsidRPr="00000000">
        <w:rPr>
          <w:rtl w:val="0"/>
        </w:rPr>
      </w:r>
    </w:p>
    <w:p w:rsidR="00000000" w:rsidDel="00000000" w:rsidP="00000000" w:rsidRDefault="00000000" w:rsidRPr="00000000" w14:paraId="0000005C">
      <w:pPr>
        <w:ind w:left="0" w:firstLine="0"/>
        <w:rPr>
          <w:color w:val="333333"/>
          <w:sz w:val="23"/>
          <w:szCs w:val="23"/>
        </w:rPr>
      </w:pPr>
      <w:r w:rsidDel="00000000" w:rsidR="00000000" w:rsidRPr="00000000">
        <w:rPr>
          <w:b w:val="1"/>
          <w:color w:val="333333"/>
          <w:sz w:val="28"/>
          <w:szCs w:val="28"/>
          <w:rtl w:val="0"/>
        </w:rPr>
        <w:t xml:space="preserve">Use the repository for image upgrade -</w:t>
      </w:r>
      <w:r w:rsidDel="00000000" w:rsidR="00000000" w:rsidRPr="00000000">
        <w:rPr>
          <w:color w:val="333333"/>
          <w:sz w:val="23"/>
          <w:szCs w:val="23"/>
          <w:rtl w:val="0"/>
        </w:rPr>
        <w:t xml:space="preserve"> </w:t>
      </w:r>
    </w:p>
    <w:p w:rsidR="00000000" w:rsidDel="00000000" w:rsidP="00000000" w:rsidRDefault="00000000" w:rsidRPr="00000000" w14:paraId="0000005D">
      <w:pPr>
        <w:ind w:left="0" w:firstLine="0"/>
        <w:rPr>
          <w:color w:val="333333"/>
          <w:sz w:val="23"/>
          <w:szCs w:val="23"/>
        </w:rPr>
      </w:pPr>
      <w:r w:rsidDel="00000000" w:rsidR="00000000" w:rsidRPr="00000000">
        <w:rPr>
          <w:color w:val="333333"/>
          <w:sz w:val="23"/>
          <w:szCs w:val="23"/>
          <w:rtl w:val="0"/>
        </w:rPr>
        <w:t xml:space="preserve">On the target device, take the steps to upgrade the image using libostree.</w:t>
      </w:r>
    </w:p>
    <w:p w:rsidR="00000000" w:rsidDel="00000000" w:rsidP="00000000" w:rsidRDefault="00000000" w:rsidRPr="00000000" w14:paraId="0000005E">
      <w:pPr>
        <w:numPr>
          <w:ilvl w:val="0"/>
          <w:numId w:val="11"/>
        </w:numPr>
        <w:ind w:left="720" w:hanging="360"/>
        <w:rPr>
          <w:color w:val="333333"/>
          <w:sz w:val="23"/>
          <w:szCs w:val="23"/>
          <w:u w:val="none"/>
        </w:rPr>
      </w:pPr>
      <w:r w:rsidDel="00000000" w:rsidR="00000000" w:rsidRPr="00000000">
        <w:rPr>
          <w:color w:val="4a4a4a"/>
          <w:sz w:val="24"/>
          <w:szCs w:val="24"/>
          <w:highlight w:val="white"/>
          <w:rtl w:val="0"/>
        </w:rPr>
        <w:t xml:space="preserve">Add the remote repository:</w:t>
      </w:r>
    </w:p>
    <w:p w:rsidR="00000000" w:rsidDel="00000000" w:rsidP="00000000" w:rsidRDefault="00000000" w:rsidRPr="00000000" w14:paraId="0000005F">
      <w:pPr>
        <w:ind w:left="720" w:firstLine="0"/>
        <w:rPr>
          <w:color w:val="4a4a4a"/>
          <w:sz w:val="24"/>
          <w:szCs w:val="24"/>
          <w:highlight w:val="white"/>
        </w:rPr>
      </w:pPr>
      <w:r w:rsidDel="00000000" w:rsidR="00000000" w:rsidRPr="00000000">
        <w:rPr>
          <w:color w:val="4a4a4a"/>
          <w:sz w:val="24"/>
          <w:szCs w:val="24"/>
          <w:highlight w:val="white"/>
          <w:rtl w:val="0"/>
        </w:rPr>
        <w:t xml:space="preserve"># ostree remote add --no-gpg-verify my_repo_2 http://192.168.1.3:8000 </w:t>
      </w:r>
    </w:p>
    <w:p w:rsidR="00000000" w:rsidDel="00000000" w:rsidP="00000000" w:rsidRDefault="00000000" w:rsidRPr="00000000" w14:paraId="00000060">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Verify the remote repository url</w:t>
      </w:r>
    </w:p>
    <w:p w:rsidR="00000000" w:rsidDel="00000000" w:rsidP="00000000" w:rsidRDefault="00000000" w:rsidRPr="00000000" w14:paraId="00000061">
      <w:pPr>
        <w:ind w:left="720" w:firstLine="0"/>
        <w:rPr>
          <w:color w:val="4a4a4a"/>
          <w:sz w:val="24"/>
          <w:szCs w:val="24"/>
          <w:highlight w:val="white"/>
        </w:rPr>
      </w:pPr>
      <w:r w:rsidDel="00000000" w:rsidR="00000000" w:rsidRPr="00000000">
        <w:rPr>
          <w:color w:val="4a4a4a"/>
          <w:sz w:val="24"/>
          <w:szCs w:val="24"/>
          <w:highlight w:val="white"/>
          <w:rtl w:val="0"/>
        </w:rPr>
        <w:t xml:space="preserve"># ostree remote show-url my_repo_2 </w:t>
      </w:r>
    </w:p>
    <w:p w:rsidR="00000000" w:rsidDel="00000000" w:rsidP="00000000" w:rsidRDefault="00000000" w:rsidRPr="00000000" w14:paraId="00000062">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The above command will display the http remote link.</w:t>
      </w:r>
    </w:p>
    <w:p w:rsidR="00000000" w:rsidDel="00000000" w:rsidP="00000000" w:rsidRDefault="00000000" w:rsidRPr="00000000" w14:paraId="00000063">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Pull from the remote repository: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Rule="auto"/>
        <w:ind w:left="720" w:firstLine="0"/>
        <w:rPr>
          <w:rFonts w:ascii="Courier New" w:cs="Courier New" w:eastAsia="Courier New" w:hAnsi="Courier New"/>
          <w:color w:val="504840"/>
          <w:sz w:val="24"/>
          <w:szCs w:val="24"/>
          <w:shd w:fill="f5f5f5" w:val="clear"/>
        </w:rPr>
      </w:pPr>
      <w:r w:rsidDel="00000000" w:rsidR="00000000" w:rsidRPr="00000000">
        <w:rPr>
          <w:rFonts w:ascii="Courier New" w:cs="Courier New" w:eastAsia="Courier New" w:hAnsi="Courier New"/>
          <w:color w:val="504840"/>
          <w:sz w:val="24"/>
          <w:szCs w:val="24"/>
          <w:shd w:fill="f5f5f5" w:val="clear"/>
          <w:rtl w:val="0"/>
        </w:rPr>
        <w:t xml:space="preserve">ostree pull --commit-metadata-only --depth={depth} {repository name} {branch name}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460" w:before="240" w:lineRule="auto"/>
        <w:ind w:left="720" w:firstLine="720"/>
        <w:rPr>
          <w:color w:val="4a4a4a"/>
          <w:sz w:val="24"/>
          <w:szCs w:val="24"/>
          <w:highlight w:val="white"/>
        </w:rPr>
      </w:pPr>
      <w:r w:rsidDel="00000000" w:rsidR="00000000" w:rsidRPr="00000000">
        <w:rPr>
          <w:rFonts w:ascii="Courier New" w:cs="Courier New" w:eastAsia="Courier New" w:hAnsi="Courier New"/>
          <w:color w:val="504840"/>
          <w:sz w:val="24"/>
          <w:szCs w:val="24"/>
          <w:shd w:fill="f5f5f5" w:val="clear"/>
          <w:rtl w:val="0"/>
        </w:rPr>
        <w:t xml:space="preserve">--commit-metadata-only</w:t>
      </w:r>
      <w:r w:rsidDel="00000000" w:rsidR="00000000" w:rsidRPr="00000000">
        <w:rPr>
          <w:color w:val="4a4a4a"/>
          <w:sz w:val="24"/>
          <w:szCs w:val="24"/>
          <w:highlight w:val="white"/>
          <w:rtl w:val="0"/>
        </w:rPr>
        <w:t xml:space="preserve">: don't download actual files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460" w:before="240" w:lineRule="auto"/>
        <w:ind w:left="720" w:firstLine="720"/>
        <w:rPr>
          <w:color w:val="4a4a4a"/>
          <w:sz w:val="24"/>
          <w:szCs w:val="24"/>
          <w:highlight w:val="white"/>
        </w:rPr>
      </w:pPr>
      <w:r w:rsidDel="00000000" w:rsidR="00000000" w:rsidRPr="00000000">
        <w:rPr>
          <w:rFonts w:ascii="Courier New" w:cs="Courier New" w:eastAsia="Courier New" w:hAnsi="Courier New"/>
          <w:color w:val="504840"/>
          <w:sz w:val="24"/>
          <w:szCs w:val="24"/>
          <w:shd w:fill="f5f5f5" w:val="clear"/>
          <w:rtl w:val="0"/>
        </w:rPr>
        <w:t xml:space="preserve">--depth</w:t>
      </w:r>
      <w:r w:rsidDel="00000000" w:rsidR="00000000" w:rsidRPr="00000000">
        <w:rPr>
          <w:color w:val="4a4a4a"/>
          <w:sz w:val="24"/>
          <w:szCs w:val="24"/>
          <w:highlight w:val="white"/>
          <w:rtl w:val="0"/>
        </w:rPr>
        <w:t xml:space="preserve">: number of commits to pull. (-1: unlimited)</w:t>
      </w:r>
    </w:p>
    <w:p w:rsidR="00000000" w:rsidDel="00000000" w:rsidP="00000000" w:rsidRDefault="00000000" w:rsidRPr="00000000" w14:paraId="00000067">
      <w:pPr>
        <w:ind w:left="720" w:firstLine="0"/>
        <w:rPr>
          <w:color w:val="4a4a4a"/>
          <w:sz w:val="24"/>
          <w:szCs w:val="24"/>
          <w:highlight w:val="white"/>
        </w:rPr>
      </w:pPr>
      <w:r w:rsidDel="00000000" w:rsidR="00000000" w:rsidRPr="00000000">
        <w:rPr>
          <w:color w:val="4a4a4a"/>
          <w:sz w:val="24"/>
          <w:szCs w:val="24"/>
          <w:highlight w:val="white"/>
          <w:rtl w:val="0"/>
        </w:rPr>
        <w:t xml:space="preserve"># ostree pull my_repo_2 qemu-ota-project_test_cli</w:t>
      </w:r>
    </w:p>
    <w:p w:rsidR="00000000" w:rsidDel="00000000" w:rsidP="00000000" w:rsidRDefault="00000000" w:rsidRPr="00000000" w14:paraId="00000068">
      <w:pPr>
        <w:ind w:left="720" w:firstLine="0"/>
        <w:rPr>
          <w:color w:val="4a4a4a"/>
          <w:sz w:val="24"/>
          <w:szCs w:val="24"/>
          <w:highlight w:val="white"/>
        </w:rPr>
      </w:pPr>
      <w:r w:rsidDel="00000000" w:rsidR="00000000" w:rsidRPr="00000000">
        <w:rPr>
          <w:color w:val="4a4a4a"/>
          <w:sz w:val="24"/>
          <w:szCs w:val="24"/>
          <w:highlight w:val="white"/>
          <w:rtl w:val="0"/>
        </w:rPr>
        <w:t xml:space="preserve">ostree pull </w:t>
      </w:r>
      <w:r w:rsidDel="00000000" w:rsidR="00000000" w:rsidRPr="00000000">
        <w:rPr>
          <w:rFonts w:ascii="Courier New" w:cs="Courier New" w:eastAsia="Courier New" w:hAnsi="Courier New"/>
          <w:color w:val="504840"/>
          <w:sz w:val="24"/>
          <w:szCs w:val="24"/>
          <w:shd w:fill="f5f5f5" w:val="clear"/>
          <w:rtl w:val="0"/>
        </w:rPr>
        <w:t xml:space="preserve">--commit-metadata-only --depth=3 </w:t>
      </w:r>
      <w:r w:rsidDel="00000000" w:rsidR="00000000" w:rsidRPr="00000000">
        <w:rPr>
          <w:color w:val="4a4a4a"/>
          <w:sz w:val="24"/>
          <w:szCs w:val="24"/>
          <w:highlight w:val="white"/>
          <w:rtl w:val="0"/>
        </w:rPr>
        <w:t xml:space="preserve">my_repo_2 qemu-ota-project_test_cli</w:t>
      </w:r>
    </w:p>
    <w:p w:rsidR="00000000" w:rsidDel="00000000" w:rsidP="00000000" w:rsidRDefault="00000000" w:rsidRPr="00000000" w14:paraId="00000069">
      <w:pPr>
        <w:ind w:left="720" w:firstLine="0"/>
        <w:rPr>
          <w:color w:val="4a4a4a"/>
          <w:sz w:val="24"/>
          <w:szCs w:val="24"/>
          <w:highlight w:val="white"/>
        </w:rPr>
      </w:pPr>
      <w:r w:rsidDel="00000000" w:rsidR="00000000" w:rsidRPr="00000000">
        <w:rPr>
          <w:color w:val="4a4a4a"/>
          <w:sz w:val="24"/>
          <w:szCs w:val="24"/>
          <w:highlight w:val="white"/>
          <w:rtl w:val="0"/>
        </w:rPr>
        <w:t xml:space="preserve">ostree pull </w:t>
      </w:r>
      <w:r w:rsidDel="00000000" w:rsidR="00000000" w:rsidRPr="00000000">
        <w:rPr>
          <w:rFonts w:ascii="Courier New" w:cs="Courier New" w:eastAsia="Courier New" w:hAnsi="Courier New"/>
          <w:color w:val="504840"/>
          <w:sz w:val="24"/>
          <w:szCs w:val="24"/>
          <w:shd w:fill="f5f5f5" w:val="clear"/>
          <w:rtl w:val="0"/>
        </w:rPr>
        <w:t xml:space="preserve">--commit-metadata-only </w:t>
      </w:r>
      <w:r w:rsidDel="00000000" w:rsidR="00000000" w:rsidRPr="00000000">
        <w:rPr>
          <w:color w:val="4a4a4a"/>
          <w:sz w:val="24"/>
          <w:szCs w:val="24"/>
          <w:highlight w:val="white"/>
          <w:rtl w:val="0"/>
        </w:rPr>
        <w:t xml:space="preserve">my_repo_2 qemu-ota-project_test_cli</w:t>
      </w:r>
    </w:p>
    <w:p w:rsidR="00000000" w:rsidDel="00000000" w:rsidP="00000000" w:rsidRDefault="00000000" w:rsidRPr="00000000" w14:paraId="0000006A">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Check the libostree commit log:</w:t>
      </w:r>
    </w:p>
    <w:p w:rsidR="00000000" w:rsidDel="00000000" w:rsidP="00000000" w:rsidRDefault="00000000" w:rsidRPr="00000000" w14:paraId="0000006B">
      <w:pPr>
        <w:ind w:left="720" w:firstLine="0"/>
        <w:rPr>
          <w:rFonts w:ascii="Courier New" w:cs="Courier New" w:eastAsia="Courier New" w:hAnsi="Courier New"/>
          <w:color w:val="504840"/>
          <w:sz w:val="23"/>
          <w:szCs w:val="23"/>
          <w:shd w:fill="f5f5f5" w:val="clear"/>
        </w:rPr>
      </w:pPr>
      <w:r w:rsidDel="00000000" w:rsidR="00000000" w:rsidRPr="00000000">
        <w:rPr>
          <w:rFonts w:ascii="Courier New" w:cs="Courier New" w:eastAsia="Courier New" w:hAnsi="Courier New"/>
          <w:color w:val="504840"/>
          <w:sz w:val="23"/>
          <w:szCs w:val="23"/>
          <w:shd w:fill="f5f5f5" w:val="clear"/>
          <w:rtl w:val="0"/>
        </w:rPr>
        <w:t xml:space="preserve">ostree log {repository name}:{branch name}</w:t>
      </w:r>
    </w:p>
    <w:p w:rsidR="00000000" w:rsidDel="00000000" w:rsidP="00000000" w:rsidRDefault="00000000" w:rsidRPr="00000000" w14:paraId="0000006C">
      <w:pPr>
        <w:ind w:left="720" w:firstLine="0"/>
        <w:rPr>
          <w:color w:val="4a4a4a"/>
          <w:sz w:val="24"/>
          <w:szCs w:val="24"/>
          <w:highlight w:val="white"/>
        </w:rPr>
      </w:pPr>
      <w:r w:rsidDel="00000000" w:rsidR="00000000" w:rsidRPr="00000000">
        <w:rPr>
          <w:color w:val="4a4a4a"/>
          <w:sz w:val="24"/>
          <w:szCs w:val="24"/>
          <w:highlight w:val="white"/>
          <w:rtl w:val="0"/>
        </w:rPr>
        <w:t xml:space="preserve"># ostree log my_repo_2:qemu-ota-project_test_cli</w:t>
      </w:r>
      <w:r w:rsidDel="00000000" w:rsidR="00000000" w:rsidRPr="00000000">
        <w:rPr>
          <w:color w:val="4a4a4a"/>
          <w:sz w:val="24"/>
          <w:szCs w:val="24"/>
          <w:highlight w:val="white"/>
          <w:rtl w:val="0"/>
        </w:rPr>
        <w:t xml:space="preserve"> </w:t>
      </w:r>
    </w:p>
    <w:p w:rsidR="00000000" w:rsidDel="00000000" w:rsidP="00000000" w:rsidRDefault="00000000" w:rsidRPr="00000000" w14:paraId="0000006D">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Deploy a specific revision, and reboot the target.</w:t>
      </w:r>
    </w:p>
    <w:p w:rsidR="00000000" w:rsidDel="00000000" w:rsidP="00000000" w:rsidRDefault="00000000" w:rsidRPr="00000000" w14:paraId="0000006E">
      <w:pPr>
        <w:ind w:left="720" w:firstLine="0"/>
        <w:rPr>
          <w:rFonts w:ascii="Courier New" w:cs="Courier New" w:eastAsia="Courier New" w:hAnsi="Courier New"/>
          <w:color w:val="504840"/>
          <w:sz w:val="23"/>
          <w:szCs w:val="23"/>
          <w:shd w:fill="f5f5f5" w:val="clear"/>
        </w:rPr>
      </w:pPr>
      <w:r w:rsidDel="00000000" w:rsidR="00000000" w:rsidRPr="00000000">
        <w:rPr>
          <w:rFonts w:ascii="Courier New" w:cs="Courier New" w:eastAsia="Courier New" w:hAnsi="Courier New"/>
          <w:color w:val="504840"/>
          <w:sz w:val="23"/>
          <w:szCs w:val="23"/>
          <w:shd w:fill="f5f5f5" w:val="clear"/>
          <w:rtl w:val="0"/>
        </w:rPr>
        <w:t xml:space="preserve">ostree admin switch {repository name}:{commit hash value}</w:t>
      </w:r>
    </w:p>
    <w:p w:rsidR="00000000" w:rsidDel="00000000" w:rsidP="00000000" w:rsidRDefault="00000000" w:rsidRPr="00000000" w14:paraId="0000006F">
      <w:pPr>
        <w:ind w:left="720" w:firstLine="0"/>
        <w:rPr>
          <w:rFonts w:ascii="Courier New" w:cs="Courier New" w:eastAsia="Courier New" w:hAnsi="Courier New"/>
          <w:color w:val="4a4a4a"/>
          <w:sz w:val="19"/>
          <w:szCs w:val="19"/>
          <w:shd w:fill="f0f0f0" w:val="clear"/>
        </w:rPr>
      </w:pPr>
      <w:r w:rsidDel="00000000" w:rsidR="00000000" w:rsidRPr="00000000">
        <w:rPr>
          <w:color w:val="4a4a4a"/>
          <w:sz w:val="24"/>
          <w:szCs w:val="24"/>
          <w:highlight w:val="white"/>
          <w:rtl w:val="0"/>
        </w:rPr>
        <w:t xml:space="preserve"># </w:t>
      </w:r>
      <w:r w:rsidDel="00000000" w:rsidR="00000000" w:rsidRPr="00000000">
        <w:rPr>
          <w:rFonts w:ascii="Courier New" w:cs="Courier New" w:eastAsia="Courier New" w:hAnsi="Courier New"/>
          <w:color w:val="4a4a4a"/>
          <w:sz w:val="19"/>
          <w:szCs w:val="19"/>
          <w:shd w:fill="f0f0f0" w:val="clear"/>
          <w:rtl w:val="0"/>
        </w:rPr>
        <w:t xml:space="preserve">ostree admin switch my_repo_2:edb8e1a964c185d33296e990c1dcd2719aeb8a2696ab665b316ad5c0d2985b73</w:t>
      </w:r>
    </w:p>
    <w:p w:rsidR="00000000" w:rsidDel="00000000" w:rsidP="00000000" w:rsidRDefault="00000000" w:rsidRPr="00000000" w14:paraId="00000070">
      <w:pPr>
        <w:ind w:left="720" w:firstLine="0"/>
        <w:rPr>
          <w:color w:val="4a4a4a"/>
          <w:sz w:val="24"/>
          <w:szCs w:val="24"/>
          <w:highlight w:val="white"/>
        </w:rPr>
      </w:pPr>
      <w:r w:rsidDel="00000000" w:rsidR="00000000" w:rsidRPr="00000000">
        <w:rPr>
          <w:color w:val="4a4a4a"/>
          <w:sz w:val="24"/>
          <w:szCs w:val="24"/>
          <w:highlight w:val="white"/>
          <w:rtl w:val="0"/>
        </w:rPr>
        <w:t xml:space="preserve"> </w:t>
      </w:r>
    </w:p>
    <w:p w:rsidR="00000000" w:rsidDel="00000000" w:rsidP="00000000" w:rsidRDefault="00000000" w:rsidRPr="00000000" w14:paraId="00000071">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Reboot the target.</w:t>
      </w:r>
    </w:p>
    <w:p w:rsidR="00000000" w:rsidDel="00000000" w:rsidP="00000000" w:rsidRDefault="00000000" w:rsidRPr="00000000" w14:paraId="00000072">
      <w:pPr>
        <w:numPr>
          <w:ilvl w:val="0"/>
          <w:numId w:val="11"/>
        </w:numPr>
        <w:ind w:left="720" w:hanging="360"/>
        <w:rPr>
          <w:color w:val="4a4a4a"/>
          <w:sz w:val="24"/>
          <w:szCs w:val="24"/>
          <w:highlight w:val="white"/>
          <w:u w:val="none"/>
        </w:rPr>
      </w:pPr>
      <w:r w:rsidDel="00000000" w:rsidR="00000000" w:rsidRPr="00000000">
        <w:rPr>
          <w:color w:val="4a4a4a"/>
          <w:sz w:val="24"/>
          <w:szCs w:val="24"/>
          <w:highlight w:val="white"/>
          <w:rtl w:val="0"/>
        </w:rPr>
        <w:t xml:space="preserve">Check the booted revision:</w:t>
      </w:r>
    </w:p>
    <w:p w:rsidR="00000000" w:rsidDel="00000000" w:rsidP="00000000" w:rsidRDefault="00000000" w:rsidRPr="00000000" w14:paraId="00000073">
      <w:pPr>
        <w:ind w:left="720" w:firstLine="0"/>
        <w:rPr>
          <w:rFonts w:ascii="Courier New" w:cs="Courier New" w:eastAsia="Courier New" w:hAnsi="Courier New"/>
          <w:color w:val="504840"/>
          <w:sz w:val="23"/>
          <w:szCs w:val="23"/>
          <w:shd w:fill="f5f5f5" w:val="clear"/>
        </w:rPr>
      </w:pPr>
      <w:r w:rsidDel="00000000" w:rsidR="00000000" w:rsidRPr="00000000">
        <w:rPr>
          <w:color w:val="4a4a4a"/>
          <w:sz w:val="24"/>
          <w:szCs w:val="24"/>
          <w:highlight w:val="white"/>
          <w:rtl w:val="0"/>
        </w:rPr>
        <w:t xml:space="preserve">#</w:t>
      </w:r>
      <w:r w:rsidDel="00000000" w:rsidR="00000000" w:rsidRPr="00000000">
        <w:rPr>
          <w:rFonts w:ascii="Courier New" w:cs="Courier New" w:eastAsia="Courier New" w:hAnsi="Courier New"/>
          <w:color w:val="504840"/>
          <w:sz w:val="23"/>
          <w:szCs w:val="23"/>
          <w:shd w:fill="f5f5f5" w:val="clear"/>
          <w:rtl w:val="0"/>
        </w:rPr>
        <w:t xml:space="preserve">ostree admin status</w:t>
      </w:r>
    </w:p>
    <w:p w:rsidR="00000000" w:rsidDel="00000000" w:rsidP="00000000" w:rsidRDefault="00000000" w:rsidRPr="00000000" w14:paraId="00000074">
      <w:pPr>
        <w:ind w:left="720" w:firstLine="0"/>
        <w:rPr>
          <w:rFonts w:ascii="Courier New" w:cs="Courier New" w:eastAsia="Courier New" w:hAnsi="Courier New"/>
          <w:color w:val="504840"/>
          <w:sz w:val="23"/>
          <w:szCs w:val="23"/>
          <w:shd w:fill="f5f5f5" w:val="clear"/>
        </w:rPr>
      </w:pPr>
      <w:r w:rsidDel="00000000" w:rsidR="00000000" w:rsidRPr="00000000">
        <w:rPr>
          <w:rtl w:val="0"/>
        </w:rPr>
      </w:r>
    </w:p>
    <w:p w:rsidR="00000000" w:rsidDel="00000000" w:rsidP="00000000" w:rsidRDefault="00000000" w:rsidRPr="00000000" w14:paraId="00000075">
      <w:pPr>
        <w:ind w:left="720" w:firstLine="0"/>
        <w:rPr>
          <w:rFonts w:ascii="Courier New" w:cs="Courier New" w:eastAsia="Courier New" w:hAnsi="Courier New"/>
          <w:color w:val="504840"/>
          <w:sz w:val="23"/>
          <w:szCs w:val="23"/>
          <w:shd w:fill="f5f5f5" w:val="clear"/>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color w:val="504840"/>
          <w:sz w:val="23"/>
          <w:szCs w:val="23"/>
          <w:shd w:fill="f5f5f5" w:val="clear"/>
        </w:rPr>
      </w:pPr>
      <w:r w:rsidDel="00000000" w:rsidR="00000000" w:rsidRPr="00000000">
        <w:rPr>
          <w:rtl w:val="0"/>
        </w:rPr>
      </w:r>
    </w:p>
    <w:p w:rsidR="00000000" w:rsidDel="00000000" w:rsidP="00000000" w:rsidRDefault="00000000" w:rsidRPr="00000000" w14:paraId="00000077">
      <w:pPr>
        <w:ind w:left="720" w:firstLine="0"/>
        <w:rPr>
          <w:rFonts w:ascii="Courier New" w:cs="Courier New" w:eastAsia="Courier New" w:hAnsi="Courier New"/>
          <w:color w:val="504840"/>
          <w:sz w:val="23"/>
          <w:szCs w:val="23"/>
          <w:shd w:fill="f5f5f5" w:val="clear"/>
        </w:rPr>
      </w:pPr>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color w:val="504840"/>
          <w:sz w:val="23"/>
          <w:szCs w:val="23"/>
          <w:shd w:fill="f5f5f5" w:val="clear"/>
        </w:rPr>
      </w:pP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b w:val="1"/>
          <w:color w:val="504840"/>
          <w:sz w:val="28"/>
          <w:szCs w:val="28"/>
          <w:shd w:fill="f5f5f5" w:val="clear"/>
        </w:rPr>
      </w:pPr>
      <w:r w:rsidDel="00000000" w:rsidR="00000000" w:rsidRPr="00000000">
        <w:rPr>
          <w:rFonts w:ascii="Courier New" w:cs="Courier New" w:eastAsia="Courier New" w:hAnsi="Courier New"/>
          <w:b w:val="1"/>
          <w:color w:val="504840"/>
          <w:sz w:val="28"/>
          <w:szCs w:val="28"/>
          <w:shd w:fill="f5f5f5" w:val="clear"/>
          <w:rtl w:val="0"/>
        </w:rPr>
        <w:t xml:space="preserve">Reference -</w:t>
      </w:r>
    </w:p>
    <w:p w:rsidR="00000000" w:rsidDel="00000000" w:rsidP="00000000" w:rsidRDefault="00000000" w:rsidRPr="00000000" w14:paraId="0000007A">
      <w:pPr>
        <w:spacing w:before="240" w:line="18.818181818181817" w:lineRule="auto"/>
        <w:rPr>
          <w:rFonts w:ascii="Courier New" w:cs="Courier New" w:eastAsia="Courier New" w:hAnsi="Courier New"/>
          <w:color w:val="333333"/>
          <w:u w:val="single"/>
          <w:shd w:fill="f5f5f5" w:val="clear"/>
        </w:rPr>
      </w:pPr>
      <w:hyperlink r:id="rId14">
        <w:r w:rsidDel="00000000" w:rsidR="00000000" w:rsidRPr="00000000">
          <w:rPr>
            <w:rFonts w:ascii="Courier New" w:cs="Courier New" w:eastAsia="Courier New" w:hAnsi="Courier New"/>
            <w:color w:val="333333"/>
            <w:u w:val="single"/>
            <w:shd w:fill="f5f5f5" w:val="clear"/>
            <w:rtl w:val="0"/>
          </w:rPr>
          <w:t xml:space="preserve">https://docs.ota.here.com/getstarted/dev/index.html</w:t>
        </w:r>
      </w:hyperlink>
      <w:r w:rsidDel="00000000" w:rsidR="00000000" w:rsidRPr="00000000">
        <w:rPr>
          <w:rtl w:val="0"/>
        </w:rPr>
      </w:r>
    </w:p>
    <w:p w:rsidR="00000000" w:rsidDel="00000000" w:rsidP="00000000" w:rsidRDefault="00000000" w:rsidRPr="00000000" w14:paraId="0000007B">
      <w:pPr>
        <w:spacing w:before="240" w:line="18.818181818181817" w:lineRule="auto"/>
        <w:rPr>
          <w:rFonts w:ascii="Courier New" w:cs="Courier New" w:eastAsia="Courier New" w:hAnsi="Courier New"/>
          <w:color w:val="333333"/>
          <w:u w:val="single"/>
          <w:shd w:fill="f5f5f5" w:val="clear"/>
        </w:rPr>
      </w:pPr>
      <w:hyperlink r:id="rId15">
        <w:r w:rsidDel="00000000" w:rsidR="00000000" w:rsidRPr="00000000">
          <w:rPr>
            <w:rFonts w:ascii="Courier New" w:cs="Courier New" w:eastAsia="Courier New" w:hAnsi="Courier New"/>
            <w:color w:val="333333"/>
            <w:u w:val="single"/>
            <w:shd w:fill="f5f5f5" w:val="clear"/>
            <w:rtl w:val="0"/>
          </w:rPr>
          <w:t xml:space="preserve">https://ostree.readthedocs.io/en/latest/manual/introduction/</w:t>
        </w:r>
      </w:hyperlink>
      <w:r w:rsidDel="00000000" w:rsidR="00000000" w:rsidRPr="00000000">
        <w:rPr>
          <w:rtl w:val="0"/>
        </w:rPr>
      </w:r>
    </w:p>
    <w:p w:rsidR="00000000" w:rsidDel="00000000" w:rsidP="00000000" w:rsidRDefault="00000000" w:rsidRPr="00000000" w14:paraId="0000007C">
      <w:pPr>
        <w:spacing w:before="240" w:line="18.818181818181817" w:lineRule="auto"/>
        <w:rPr>
          <w:rFonts w:ascii="Courier New" w:cs="Courier New" w:eastAsia="Courier New" w:hAnsi="Courier New"/>
          <w:color w:val="504840"/>
          <w:sz w:val="23"/>
          <w:szCs w:val="23"/>
          <w:shd w:fill="f5f5f5" w:val="clear"/>
        </w:rPr>
      </w:pPr>
      <w:hyperlink r:id="rId16">
        <w:r w:rsidDel="00000000" w:rsidR="00000000" w:rsidRPr="00000000">
          <w:rPr>
            <w:rFonts w:ascii="Courier New" w:cs="Courier New" w:eastAsia="Courier New" w:hAnsi="Courier New"/>
            <w:color w:val="1155cc"/>
            <w:sz w:val="23"/>
            <w:szCs w:val="23"/>
            <w:u w:val="single"/>
            <w:shd w:fill="f5f5f5" w:val="clear"/>
            <w:rtl w:val="0"/>
          </w:rPr>
          <w:t xml:space="preserve">https://www.witekio.com/blog/hands-ostree-differential-system-updates/</w:t>
        </w:r>
      </w:hyperlink>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color w:val="504840"/>
          <w:sz w:val="23"/>
          <w:szCs w:val="23"/>
          <w:shd w:fill="f5f5f5" w:val="clear"/>
        </w:rPr>
      </w:pPr>
      <w:hyperlink r:id="rId17">
        <w:r w:rsidDel="00000000" w:rsidR="00000000" w:rsidRPr="00000000">
          <w:rPr>
            <w:rFonts w:ascii="Courier New" w:cs="Courier New" w:eastAsia="Courier New" w:hAnsi="Courier New"/>
            <w:color w:val="1155cc"/>
            <w:sz w:val="23"/>
            <w:szCs w:val="23"/>
            <w:u w:val="single"/>
            <w:shd w:fill="f5f5f5" w:val="clear"/>
            <w:rtl w:val="0"/>
          </w:rPr>
          <w:t xml:space="preserve">https://www.webosose.org/docs/guides/setup/setting-up-fota/</w:t>
        </w:r>
      </w:hyperlink>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color w:val="504840"/>
          <w:sz w:val="23"/>
          <w:szCs w:val="23"/>
          <w:shd w:fill="f5f5f5" w:val="clear"/>
        </w:rPr>
      </w:pPr>
      <w:hyperlink r:id="rId18">
        <w:r w:rsidDel="00000000" w:rsidR="00000000" w:rsidRPr="00000000">
          <w:rPr>
            <w:rFonts w:ascii="Courier New" w:cs="Courier New" w:eastAsia="Courier New" w:hAnsi="Courier New"/>
            <w:color w:val="1155cc"/>
            <w:sz w:val="23"/>
            <w:szCs w:val="23"/>
            <w:u w:val="single"/>
            <w:shd w:fill="f5f5f5" w:val="clear"/>
            <w:rtl w:val="0"/>
          </w:rPr>
          <w:t xml:space="preserve">https://designs.apertis.org/latest/system-updates-and-rollback.html</w:t>
        </w:r>
      </w:hyperlink>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color w:val="504840"/>
          <w:sz w:val="23"/>
          <w:szCs w:val="23"/>
          <w:shd w:fill="f5f5f5" w:val="clear"/>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color w:val="504840"/>
          <w:sz w:val="23"/>
          <w:szCs w:val="23"/>
          <w:shd w:fill="f5f5f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ctoproject.org/docs/3.0/ref-manual/ref-manual.html#var-DISTRO" TargetMode="External"/><Relationship Id="rId10" Type="http://schemas.openxmlformats.org/officeDocument/2006/relationships/hyperlink" Target="https://github.com/advancedtelematic/meta-updater-raspberrypi" TargetMode="External"/><Relationship Id="rId13" Type="http://schemas.openxmlformats.org/officeDocument/2006/relationships/hyperlink" Target="https://ostree.readthedocs.io/en/latest/manual/adapting-existing/" TargetMode="External"/><Relationship Id="rId12" Type="http://schemas.openxmlformats.org/officeDocument/2006/relationships/hyperlink" Target="https://connect.ota.here.com/#/profile/access-ke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ctoproject.org/docs/3.0/ref-manual/ref-manual.html#structure-build-conf-bblayers.conf" TargetMode="External"/><Relationship Id="rId15" Type="http://schemas.openxmlformats.org/officeDocument/2006/relationships/hyperlink" Target="https://ostree.readthedocs.io/en/latest/manual/introduction/" TargetMode="External"/><Relationship Id="rId14" Type="http://schemas.openxmlformats.org/officeDocument/2006/relationships/hyperlink" Target="https://docs.ota.here.com/getstarted/dev/index.html" TargetMode="External"/><Relationship Id="rId17" Type="http://schemas.openxmlformats.org/officeDocument/2006/relationships/hyperlink" Target="https://www.webosose.org/docs/guides/setup/setting-up-fota/" TargetMode="External"/><Relationship Id="rId16" Type="http://schemas.openxmlformats.org/officeDocument/2006/relationships/hyperlink" Target="https://www.witekio.com/blog/hands-ostree-differential-system-updates/"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designs.apertis.org/latest/system-updates-and-rollback.html" TargetMode="External"/><Relationship Id="rId7" Type="http://schemas.openxmlformats.org/officeDocument/2006/relationships/image" Target="media/image2.jpg"/><Relationship Id="rId8" Type="http://schemas.openxmlformats.org/officeDocument/2006/relationships/hyperlink" Target="https://github.com/advancedtelematic/meta-upda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